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037464" w:rsidR="00B10DAC" w:rsidP="419E3BAD" w:rsidRDefault="003F6F9C" w14:paraId="02E97E1D" w14:textId="77777777">
      <w:pPr>
        <w:spacing w:after="120"/>
        <w:jc w:val="center"/>
        <w:rPr>
          <w:rFonts w:ascii="Times New Roman" w:hAnsi="Times New Roman" w:eastAsia="Times New Roman" w:cs="Times New Roman"/>
          <w:b/>
          <w:sz w:val="40"/>
          <w:szCs w:val="40"/>
        </w:rPr>
      </w:pPr>
      <w:sdt>
        <w:sdtPr>
          <w:rPr>
            <w:rFonts w:cstheme="minorHAnsi"/>
            <w:b/>
            <w:color w:val="000000" w:themeColor="text1"/>
            <w:sz w:val="40"/>
            <w:szCs w:val="40"/>
          </w:rPr>
          <w:alias w:val="Title"/>
          <w:tag w:val=""/>
          <w:id w:val="726351117"/>
          <w:placeholder>
            <w:docPart w:val="C3E5DF5B19114860893DB7511B4C2D1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037464" w:rsidR="00750B8F">
            <w:rPr>
              <w:rFonts w:cstheme="minorHAnsi"/>
              <w:b/>
              <w:color w:val="000000" w:themeColor="text1"/>
              <w:sz w:val="40"/>
              <w:szCs w:val="40"/>
            </w:rPr>
            <w:t>Machine Learning Methods for hacktivist classification</w:t>
          </w:r>
        </w:sdtContent>
      </w:sdt>
      <w:r w:rsidRPr="00037464" w:rsidR="0E43769C">
        <w:rPr>
          <w:rFonts w:ascii="Times New Roman" w:hAnsi="Times New Roman" w:eastAsia="Times New Roman" w:cs="Times New Roman"/>
          <w:b/>
          <w:sz w:val="40"/>
          <w:szCs w:val="40"/>
        </w:rPr>
        <w:t xml:space="preserve">. </w:t>
      </w:r>
    </w:p>
    <w:p w:rsidRPr="007A6D18" w:rsidR="00587ED5" w:rsidP="00037464" w:rsidRDefault="00B10DAC" w14:paraId="4A377A64" w14:textId="3C2B545B">
      <w:pPr>
        <w:jc w:val="center"/>
        <w:rPr>
          <w:rFonts w:ascii="Times New Roman" w:hAnsi="Times New Roman" w:eastAsia="Times New Roman" w:cs="Times New Roman"/>
          <w:b/>
          <w:sz w:val="28"/>
          <w:szCs w:val="28"/>
        </w:rPr>
      </w:pPr>
      <w:r w:rsidRPr="007A6D18">
        <w:rPr>
          <w:rFonts w:ascii="Times New Roman" w:hAnsi="Times New Roman" w:eastAsia="Times New Roman" w:cs="Times New Roman"/>
          <w:b/>
          <w:sz w:val="28"/>
          <w:szCs w:val="28"/>
        </w:rPr>
        <w:t xml:space="preserve">Y. </w:t>
      </w:r>
      <w:proofErr w:type="spellStart"/>
      <w:r w:rsidRPr="007A6D18" w:rsidR="0E43769C">
        <w:rPr>
          <w:rFonts w:ascii="Times New Roman" w:hAnsi="Times New Roman" w:eastAsia="Times New Roman" w:cs="Times New Roman"/>
          <w:b/>
          <w:sz w:val="28"/>
          <w:szCs w:val="28"/>
        </w:rPr>
        <w:t>Taib</w:t>
      </w:r>
      <w:proofErr w:type="spellEnd"/>
      <w:r w:rsidRPr="007A6D18" w:rsidR="0E43769C">
        <w:rPr>
          <w:rFonts w:ascii="Times New Roman" w:hAnsi="Times New Roman" w:eastAsia="Times New Roman" w:cs="Times New Roman"/>
          <w:b/>
          <w:sz w:val="28"/>
          <w:szCs w:val="28"/>
        </w:rPr>
        <w:t xml:space="preserve">, P. </w:t>
      </w:r>
      <w:proofErr w:type="spellStart"/>
      <w:r w:rsidRPr="007A6D18" w:rsidR="0E43769C">
        <w:rPr>
          <w:rFonts w:ascii="Times New Roman" w:hAnsi="Times New Roman" w:eastAsia="Times New Roman" w:cs="Times New Roman"/>
          <w:b/>
          <w:sz w:val="28"/>
          <w:szCs w:val="28"/>
        </w:rPr>
        <w:t>Pellinen</w:t>
      </w:r>
      <w:proofErr w:type="spellEnd"/>
      <w:r w:rsidRPr="007A6D18" w:rsidR="0E43769C">
        <w:rPr>
          <w:rFonts w:ascii="Times New Roman" w:hAnsi="Times New Roman" w:eastAsia="Times New Roman" w:cs="Times New Roman"/>
          <w:b/>
          <w:sz w:val="28"/>
          <w:szCs w:val="28"/>
        </w:rPr>
        <w:t xml:space="preserve">, B. Han, J. Lee, M. </w:t>
      </w:r>
      <w:r w:rsidRPr="007A6D18" w:rsidR="0F61D09B">
        <w:rPr>
          <w:rFonts w:ascii="Times New Roman" w:hAnsi="Times New Roman" w:eastAsia="Times New Roman" w:cs="Times New Roman"/>
          <w:b/>
          <w:sz w:val="28"/>
          <w:szCs w:val="28"/>
        </w:rPr>
        <w:t xml:space="preserve">Lion </w:t>
      </w:r>
      <w:proofErr w:type="spellStart"/>
      <w:r w:rsidRPr="007A6D18" w:rsidR="0F61D09B">
        <w:rPr>
          <w:rFonts w:ascii="Times New Roman" w:hAnsi="Times New Roman" w:eastAsia="Times New Roman" w:cs="Times New Roman"/>
          <w:b/>
          <w:sz w:val="28"/>
          <w:szCs w:val="28"/>
        </w:rPr>
        <w:t>Sjin</w:t>
      </w:r>
      <w:proofErr w:type="spellEnd"/>
      <w:r w:rsidRPr="007A6D18" w:rsidR="0F61D09B">
        <w:rPr>
          <w:rFonts w:ascii="Times New Roman" w:hAnsi="Times New Roman" w:eastAsia="Times New Roman" w:cs="Times New Roman"/>
          <w:b/>
          <w:sz w:val="28"/>
          <w:szCs w:val="28"/>
        </w:rPr>
        <w:t xml:space="preserve"> </w:t>
      </w:r>
      <w:proofErr w:type="spellStart"/>
      <w:r w:rsidRPr="007A6D18" w:rsidR="0F61D09B">
        <w:rPr>
          <w:rFonts w:ascii="Times New Roman" w:hAnsi="Times New Roman" w:eastAsia="Times New Roman" w:cs="Times New Roman"/>
          <w:b/>
          <w:sz w:val="28"/>
          <w:szCs w:val="28"/>
        </w:rPr>
        <w:t>Tjoe</w:t>
      </w:r>
      <w:proofErr w:type="spellEnd"/>
      <w:r w:rsidRPr="007A6D18" w:rsidR="0F61D09B">
        <w:rPr>
          <w:rFonts w:ascii="Times New Roman" w:hAnsi="Times New Roman" w:eastAsia="Times New Roman" w:cs="Times New Roman"/>
          <w:b/>
          <w:sz w:val="28"/>
          <w:szCs w:val="28"/>
        </w:rPr>
        <w:t xml:space="preserve">, J. </w:t>
      </w:r>
      <w:r w:rsidRPr="007A6D18" w:rsidR="0E43769C">
        <w:rPr>
          <w:rFonts w:ascii="Times New Roman" w:hAnsi="Times New Roman" w:eastAsia="Times New Roman" w:cs="Times New Roman"/>
          <w:b/>
          <w:sz w:val="28"/>
          <w:szCs w:val="28"/>
        </w:rPr>
        <w:t>Ortiz</w:t>
      </w:r>
      <w:r w:rsidR="00207BF2">
        <w:rPr>
          <w:rFonts w:ascii="Times New Roman" w:hAnsi="Times New Roman" w:eastAsia="Times New Roman" w:cs="Times New Roman"/>
          <w:b/>
          <w:sz w:val="28"/>
          <w:szCs w:val="28"/>
        </w:rPr>
        <w:t xml:space="preserve"> </w:t>
      </w:r>
    </w:p>
    <w:p w:rsidRPr="007A6D18" w:rsidR="00037464" w:rsidP="00037464" w:rsidRDefault="00037464" w14:paraId="30C352D9" w14:textId="75121F42">
      <w:pPr>
        <w:pStyle w:val="BodyText"/>
        <w:jc w:val="center"/>
        <w:rPr>
          <w:sz w:val="20"/>
          <w:szCs w:val="20"/>
        </w:rPr>
      </w:pPr>
      <w:r w:rsidRPr="007A6D18">
        <w:rPr>
          <w:sz w:val="20"/>
          <w:szCs w:val="20"/>
        </w:rPr>
        <w:t>The Hague University of Applied Sciences of the Netherlands</w:t>
      </w:r>
    </w:p>
    <w:p w:rsidRPr="00037464" w:rsidR="00037464" w:rsidP="00037464" w:rsidRDefault="00037464" w14:paraId="214AF6C8" w14:textId="77777777">
      <w:pPr>
        <w:pStyle w:val="BodyText"/>
        <w:spacing w:after="0"/>
        <w:jc w:val="center"/>
      </w:pPr>
    </w:p>
    <w:p w:rsidRPr="00FC167A" w:rsidR="003B2F09" w:rsidP="003B2F09" w:rsidRDefault="003B2F09" w14:paraId="0A9A0357" w14:textId="77ACA6A2">
      <w:pPr>
        <w:pStyle w:val="Title2"/>
        <w:spacing w:after="120"/>
        <w:jc w:val="left"/>
        <w:rPr>
          <w:b/>
          <w:i/>
          <w:color w:val="000000" w:themeColor="text2"/>
          <w:sz w:val="28"/>
          <w:szCs w:val="28"/>
          <w:lang w:val="en-US"/>
        </w:rPr>
      </w:pPr>
      <w:r w:rsidRPr="00FC167A">
        <w:rPr>
          <w:b/>
          <w:i/>
          <w:color w:val="000000" w:themeColor="text2"/>
          <w:sz w:val="28"/>
          <w:szCs w:val="28"/>
        </w:rPr>
        <w:t>Abstract</w:t>
      </w:r>
      <w:bookmarkStart w:name="_GoBack" w:id="0"/>
      <w:bookmarkEnd w:id="0"/>
    </w:p>
    <w:p w:rsidRPr="003E7A03" w:rsidR="00C00CE5" w:rsidP="002A4367" w:rsidRDefault="00E76028" w14:paraId="43A5C0D2" w14:textId="554D32C7">
      <w:pPr>
        <w:ind w:firstLine="0"/>
        <w:jc w:val="both"/>
        <w:rPr>
          <w:i/>
          <w:sz w:val="24"/>
        </w:rPr>
      </w:pPr>
      <w:r w:rsidRPr="003E7A03">
        <w:rPr>
          <w:i/>
          <w:sz w:val="24"/>
        </w:rPr>
        <w:t xml:space="preserve">Microblogging today has become a very popular communication tool among Internet users. Millions of users share opinions on different aspects of life </w:t>
      </w:r>
      <w:proofErr w:type="spellStart"/>
      <w:r w:rsidRPr="003E7A03">
        <w:rPr>
          <w:i/>
          <w:sz w:val="24"/>
        </w:rPr>
        <w:t>everyday</w:t>
      </w:r>
      <w:proofErr w:type="spellEnd"/>
      <w:r w:rsidRPr="003E7A03">
        <w:rPr>
          <w:i/>
          <w:sz w:val="24"/>
        </w:rPr>
        <w:t xml:space="preserve">. Because microblogging has appeared relatively recently, there are a few </w:t>
      </w:r>
      <w:r w:rsidRPr="003E7A03" w:rsidR="00E7764A">
        <w:rPr>
          <w:i/>
          <w:sz w:val="24"/>
        </w:rPr>
        <w:t>researches</w:t>
      </w:r>
      <w:r w:rsidRPr="003E7A03">
        <w:rPr>
          <w:i/>
          <w:sz w:val="24"/>
        </w:rPr>
        <w:t xml:space="preserve"> works that were devoted to this topic. In our paper, we focus on using Twitter, the most popular microblogging platform, </w:t>
      </w:r>
      <w:r w:rsidRPr="003E7A03" w:rsidR="000A0058">
        <w:rPr>
          <w:i/>
          <w:sz w:val="24"/>
        </w:rPr>
        <w:t>for the</w:t>
      </w:r>
      <w:r w:rsidRPr="003E7A03">
        <w:rPr>
          <w:i/>
          <w:sz w:val="24"/>
        </w:rPr>
        <w:t xml:space="preserve"> task of classify hacktivists. We show our mining process, how we collect the data from Twitter, we build a Naive Bayes classifier that is able to determinate if the tweet is </w:t>
      </w:r>
      <w:proofErr w:type="gramStart"/>
      <w:r w:rsidRPr="003E7A03">
        <w:rPr>
          <w:i/>
          <w:sz w:val="24"/>
        </w:rPr>
        <w:t>an</w:t>
      </w:r>
      <w:proofErr w:type="gramEnd"/>
      <w:r w:rsidRPr="003E7A03">
        <w:rPr>
          <w:i/>
          <w:sz w:val="24"/>
        </w:rPr>
        <w:t xml:space="preserve"> hacktivist tweet or if is not. The experimental evaluations </w:t>
      </w:r>
      <w:proofErr w:type="gramStart"/>
      <w:r w:rsidRPr="003E7A03">
        <w:rPr>
          <w:i/>
          <w:sz w:val="24"/>
        </w:rPr>
        <w:t>shows</w:t>
      </w:r>
      <w:proofErr w:type="gramEnd"/>
      <w:r w:rsidRPr="003E7A03">
        <w:rPr>
          <w:i/>
          <w:sz w:val="24"/>
        </w:rPr>
        <w:t xml:space="preserve"> our results applying the machine learning methods. In our research, we worked with English, however, the proposed technique can be used with any other language.</w:t>
      </w:r>
    </w:p>
    <w:p w:rsidRPr="00FC167A" w:rsidR="00FC167A" w:rsidP="00106C26" w:rsidRDefault="07182725" w14:paraId="2F14A27B" w14:textId="77ACA6A2">
      <w:pPr>
        <w:ind w:firstLine="0"/>
        <w:rPr>
          <w:b/>
          <w:i/>
          <w:sz w:val="28"/>
          <w:szCs w:val="28"/>
        </w:rPr>
      </w:pPr>
      <w:r w:rsidRPr="00FC167A">
        <w:rPr>
          <w:b/>
          <w:i/>
          <w:sz w:val="28"/>
          <w:szCs w:val="28"/>
        </w:rPr>
        <w:t>Keyword</w:t>
      </w:r>
    </w:p>
    <w:p w:rsidRPr="00A55616" w:rsidR="00A55616" w:rsidP="00A55616" w:rsidRDefault="07182725" w14:paraId="0B3B70F3" w14:textId="30EDD517">
      <w:pPr>
        <w:ind w:firstLine="0"/>
        <w:rPr>
          <w:i/>
          <w:sz w:val="24"/>
        </w:rPr>
      </w:pPr>
      <w:r w:rsidRPr="002A4367">
        <w:rPr>
          <w:i/>
          <w:sz w:val="24"/>
        </w:rPr>
        <w:t xml:space="preserve"> Hacktivism, Bayesian, words filtering</w:t>
      </w:r>
      <w:r w:rsidRPr="002A4367" w:rsidR="001D24EB">
        <w:rPr>
          <w:i/>
          <w:sz w:val="24"/>
        </w:rPr>
        <w:t>, Machine Learning algorithms</w:t>
      </w:r>
    </w:p>
    <w:p w:rsidRPr="00405D49" w:rsidR="00405D49" w:rsidP="00B25D15" w:rsidRDefault="00405D49" w14:paraId="419677B2" w14:textId="77777777">
      <w:pPr>
        <w:pStyle w:val="NoSpacing"/>
        <w:spacing w:line="240" w:lineRule="auto"/>
      </w:pPr>
    </w:p>
    <w:p w:rsidRPr="00B90F9F" w:rsidR="00587ED5" w:rsidP="00106C26" w:rsidRDefault="008B35D9" w14:paraId="1AFD851D" w14:textId="7FE52F21">
      <w:pPr>
        <w:ind w:firstLine="0"/>
        <w:rPr>
          <w:rFonts w:cstheme="minorHAnsi"/>
          <w:b/>
          <w:color w:val="000000" w:themeColor="text1"/>
          <w:sz w:val="36"/>
        </w:rPr>
      </w:pPr>
      <w:r w:rsidRPr="00B90F9F">
        <w:rPr>
          <w:rFonts w:cstheme="minorHAnsi"/>
          <w:b/>
          <w:color w:val="000000" w:themeColor="text1"/>
          <w:sz w:val="36"/>
        </w:rPr>
        <w:t>Introduction</w:t>
      </w:r>
    </w:p>
    <w:p w:rsidRPr="00C27A01" w:rsidR="00C27A01" w:rsidP="00C27A01" w:rsidRDefault="00EE656D" w14:paraId="0FA10677" w14:textId="14766C89">
      <w:pPr>
        <w:spacing w:after="120"/>
        <w:ind w:firstLine="0"/>
        <w:jc w:val="both"/>
        <w:rPr>
          <w:color w:val="000000" w:themeColor="text2"/>
          <w:sz w:val="24"/>
          <w:lang w:eastAsia="nl-NL"/>
        </w:rPr>
      </w:pPr>
      <w:r w:rsidRPr="003E7A03">
        <w:rPr>
          <w:color w:val="000000" w:themeColor="text2"/>
          <w:sz w:val="24"/>
          <w:lang w:eastAsia="nl-NL"/>
        </w:rPr>
        <w:t xml:space="preserve">Social networks have been a powerful platform to achieve globalization in recent years, millions of data </w:t>
      </w:r>
      <w:r w:rsidRPr="003E7A03" w:rsidR="000A4A26">
        <w:rPr>
          <w:color w:val="000000" w:themeColor="text2"/>
          <w:sz w:val="24"/>
          <w:lang w:eastAsia="nl-NL"/>
        </w:rPr>
        <w:t>are</w:t>
      </w:r>
      <w:r w:rsidRPr="003E7A03">
        <w:rPr>
          <w:color w:val="000000" w:themeColor="text2"/>
          <w:sz w:val="24"/>
          <w:lang w:eastAsia="nl-NL"/>
        </w:rPr>
        <w:t xml:space="preserve"> generated every day, it is easy to learn about the things that are happening in the world</w:t>
      </w:r>
      <w:r w:rsidRPr="003E7A03" w:rsidR="00105D5E">
        <w:rPr>
          <w:color w:val="000000" w:themeColor="text2"/>
          <w:sz w:val="24"/>
          <w:lang w:eastAsia="nl-NL"/>
        </w:rPr>
        <w:t>. It is</w:t>
      </w:r>
      <w:r w:rsidRPr="003E7A03">
        <w:rPr>
          <w:color w:val="000000" w:themeColor="text2"/>
          <w:sz w:val="24"/>
          <w:lang w:eastAsia="nl-NL"/>
        </w:rPr>
        <w:t xml:space="preserve"> also easy to share information about food, traditions, the culture of other countries, etc. Therefore, you can learn about anything</w:t>
      </w:r>
      <w:r w:rsidRPr="003E7A03" w:rsidR="00105D5E">
        <w:rPr>
          <w:color w:val="000000" w:themeColor="text2"/>
          <w:sz w:val="24"/>
          <w:lang w:eastAsia="nl-NL"/>
        </w:rPr>
        <w:t xml:space="preserve"> from social networks</w:t>
      </w:r>
      <w:r w:rsidRPr="003E7A03">
        <w:rPr>
          <w:color w:val="000000" w:themeColor="text2"/>
          <w:sz w:val="24"/>
          <w:lang w:eastAsia="nl-NL"/>
        </w:rPr>
        <w:t>.  Twitter</w:t>
      </w:r>
      <w:r w:rsidRPr="003E7A03" w:rsidR="00204D4E">
        <w:rPr>
          <w:rStyle w:val="FootnoteReference"/>
          <w:color w:val="000000" w:themeColor="text2"/>
          <w:sz w:val="24"/>
          <w:lang w:eastAsia="nl-NL"/>
        </w:rPr>
        <w:footnoteReference w:id="2"/>
      </w:r>
      <w:r w:rsidRPr="003E7A03">
        <w:rPr>
          <w:color w:val="000000" w:themeColor="text2"/>
          <w:sz w:val="24"/>
          <w:lang w:eastAsia="nl-NL"/>
        </w:rPr>
        <w:t xml:space="preserve"> is one of the most popular forms of social </w:t>
      </w:r>
      <w:proofErr w:type="gramStart"/>
      <w:r w:rsidRPr="003E7A03" w:rsidR="00284269">
        <w:rPr>
          <w:color w:val="000000" w:themeColor="text2"/>
          <w:sz w:val="24"/>
          <w:lang w:eastAsia="nl-NL"/>
        </w:rPr>
        <w:t>networks</w:t>
      </w:r>
      <w:r w:rsidRPr="12E40E1D" w:rsidR="002926D2">
        <w:rPr>
          <w:sz w:val="24"/>
          <w:lang w:eastAsia="nl-NL"/>
        </w:rPr>
        <w:t>[</w:t>
      </w:r>
      <w:proofErr w:type="gramEnd"/>
      <w:r w:rsidRPr="12E40E1D" w:rsidR="00394F81">
        <w:rPr>
          <w:sz w:val="24"/>
          <w:lang w:eastAsia="nl-NL"/>
        </w:rPr>
        <w:t>1</w:t>
      </w:r>
      <w:r w:rsidRPr="12E40E1D" w:rsidR="002926D2">
        <w:rPr>
          <w:sz w:val="24"/>
          <w:lang w:eastAsia="nl-NL"/>
        </w:rPr>
        <w:t>]</w:t>
      </w:r>
      <w:r w:rsidRPr="12E40E1D">
        <w:rPr>
          <w:sz w:val="24"/>
          <w:lang w:eastAsia="nl-NL"/>
        </w:rPr>
        <w:t>.</w:t>
      </w:r>
      <w:r w:rsidRPr="003E7A03">
        <w:rPr>
          <w:color w:val="000000" w:themeColor="text2"/>
          <w:sz w:val="24"/>
          <w:lang w:eastAsia="nl-NL"/>
        </w:rPr>
        <w:t xml:space="preserve"> Users can tweet their thoughts, retweet others, favourite other tweets and use hashtags in order to find tweets that are </w:t>
      </w:r>
      <w:proofErr w:type="gramStart"/>
      <w:r w:rsidRPr="003E7A03">
        <w:rPr>
          <w:color w:val="000000" w:themeColor="text2"/>
          <w:sz w:val="24"/>
          <w:lang w:eastAsia="nl-NL"/>
        </w:rPr>
        <w:t>similar to</w:t>
      </w:r>
      <w:proofErr w:type="gramEnd"/>
      <w:r w:rsidRPr="003E7A03">
        <w:rPr>
          <w:color w:val="000000" w:themeColor="text2"/>
          <w:sz w:val="24"/>
          <w:lang w:eastAsia="nl-NL"/>
        </w:rPr>
        <w:t xml:space="preserve"> </w:t>
      </w:r>
      <w:r w:rsidRPr="003E7A03" w:rsidR="60FD832D">
        <w:rPr>
          <w:color w:val="000000" w:themeColor="text2"/>
          <w:sz w:val="24"/>
          <w:lang w:eastAsia="nl-NL"/>
        </w:rPr>
        <w:t>their tweets.</w:t>
      </w:r>
      <w:r w:rsidRPr="003E7A03">
        <w:rPr>
          <w:color w:val="000000" w:themeColor="text2"/>
          <w:sz w:val="24"/>
          <w:lang w:eastAsia="nl-NL"/>
        </w:rPr>
        <w:t xml:space="preserve"> This helps certain hashtags to go viral.</w:t>
      </w:r>
    </w:p>
    <w:p w:rsidRPr="000E60C0" w:rsidR="000E60C0" w:rsidP="000E60C0" w:rsidRDefault="000E60C0" w14:paraId="7B9B8807" w14:textId="77777777">
      <w:pPr>
        <w:pStyle w:val="NoSpacing"/>
        <w:rPr>
          <w:lang w:eastAsia="nl-NL"/>
        </w:rPr>
      </w:pPr>
    </w:p>
    <w:p w:rsidRPr="003E7A03" w:rsidR="00632B0E" w:rsidP="00632B0E" w:rsidRDefault="00EE70DC" w14:paraId="11AFD45E" w14:textId="4ECCC12D">
      <w:pPr>
        <w:spacing w:after="120"/>
        <w:ind w:firstLine="0"/>
        <w:jc w:val="both"/>
        <w:rPr>
          <w:rFonts w:eastAsia="Times New Roman"/>
          <w:sz w:val="24"/>
          <w:lang w:eastAsia="ko-KR"/>
        </w:rPr>
      </w:pPr>
      <w:r w:rsidRPr="12E40E1D">
        <w:rPr>
          <w:sz w:val="24"/>
        </w:rPr>
        <w:t xml:space="preserve">In this huge social network, there is a problem called ‘hacktivism’. </w:t>
      </w:r>
      <w:r w:rsidRPr="12E40E1D" w:rsidR="00A6418A">
        <w:rPr>
          <w:sz w:val="24"/>
        </w:rPr>
        <w:t xml:space="preserve">Hacktivism is the use of </w:t>
      </w:r>
      <w:r w:rsidRPr="12E40E1D" w:rsidR="009B42D7">
        <w:rPr>
          <w:sz w:val="24"/>
        </w:rPr>
        <w:t xml:space="preserve">technology </w:t>
      </w:r>
      <w:r w:rsidRPr="12E40E1D" w:rsidR="00917D33">
        <w:rPr>
          <w:sz w:val="24"/>
        </w:rPr>
        <w:t xml:space="preserve">to promote political agenda or social change. </w:t>
      </w:r>
      <w:r w:rsidRPr="12E40E1D" w:rsidR="00184981">
        <w:rPr>
          <w:sz w:val="24"/>
        </w:rPr>
        <w:t xml:space="preserve">The reason for hacktivism is to draw public attention. The hacktivists believe that the issue is important, they address issues like freedom of information or human rights. </w:t>
      </w:r>
      <w:r w:rsidRPr="12E40E1D" w:rsidR="00CE32B9">
        <w:rPr>
          <w:sz w:val="24"/>
        </w:rPr>
        <w:t xml:space="preserve">Hacktivists also use it to oppose something in which case they use images or messages to websites of </w:t>
      </w:r>
      <w:r w:rsidRPr="12E40E1D" w:rsidR="1807C536">
        <w:rPr>
          <w:sz w:val="24"/>
        </w:rPr>
        <w:t>organizations</w:t>
      </w:r>
      <w:r w:rsidRPr="12E40E1D" w:rsidR="00CE32B9">
        <w:rPr>
          <w:sz w:val="24"/>
        </w:rPr>
        <w:t xml:space="preserve"> they believe something </w:t>
      </w:r>
      <w:proofErr w:type="gramStart"/>
      <w:r w:rsidRPr="12E40E1D" w:rsidR="00CE32B9">
        <w:rPr>
          <w:sz w:val="24"/>
        </w:rPr>
        <w:t>wrong</w:t>
      </w:r>
      <w:r w:rsidRPr="12E40E1D" w:rsidR="039863CD">
        <w:rPr>
          <w:sz w:val="24"/>
        </w:rPr>
        <w:t>[</w:t>
      </w:r>
      <w:proofErr w:type="gramEnd"/>
      <w:r w:rsidRPr="12E40E1D" w:rsidR="00394F81">
        <w:rPr>
          <w:sz w:val="24"/>
        </w:rPr>
        <w:t>2</w:t>
      </w:r>
      <w:r w:rsidRPr="12E40E1D" w:rsidR="039863CD">
        <w:rPr>
          <w:sz w:val="24"/>
        </w:rPr>
        <w:t>].</w:t>
      </w:r>
      <w:r w:rsidRPr="12E40E1D" w:rsidR="00CE32B9">
        <w:rPr>
          <w:sz w:val="24"/>
        </w:rPr>
        <w:t xml:space="preserve"> Hacktivism can have se</w:t>
      </w:r>
      <w:r w:rsidRPr="12E40E1D" w:rsidR="007314F6">
        <w:rPr>
          <w:sz w:val="24"/>
        </w:rPr>
        <w:t>veral meanings. In some cases, it is about breaking into the security barriers of a computer as well as it can mean hacktivists gain unlawful access into a network.</w:t>
      </w:r>
    </w:p>
    <w:p w:rsidRPr="003E7A03" w:rsidR="001F1396" w:rsidP="001F1396" w:rsidRDefault="008E684F" w14:paraId="228098C9" w14:textId="23E8FF07">
      <w:pPr>
        <w:spacing w:after="120"/>
        <w:ind w:firstLine="0"/>
        <w:jc w:val="both"/>
        <w:rPr>
          <w:rFonts w:eastAsia="Times New Roman"/>
          <w:color w:val="000000" w:themeColor="text2"/>
          <w:sz w:val="24"/>
          <w:lang w:eastAsia="ko-KR"/>
        </w:rPr>
      </w:pPr>
      <w:r w:rsidRPr="4EA1B564">
        <w:rPr>
          <w:color w:val="000000" w:themeColor="text2"/>
          <w:sz w:val="24"/>
        </w:rPr>
        <w:t xml:space="preserve">‘Cyber Security’ is a project group that aims to create two working classifiers for twitter. </w:t>
      </w:r>
      <w:r w:rsidRPr="4EA1B564" w:rsidR="001E2B50">
        <w:rPr>
          <w:color w:val="000000" w:themeColor="text2"/>
          <w:sz w:val="24"/>
        </w:rPr>
        <w:t xml:space="preserve">The main subject of this project is identifying a hacktivist based on language used in tweets. </w:t>
      </w:r>
      <w:r w:rsidRPr="4EA1B564" w:rsidR="006E6779">
        <w:rPr>
          <w:color w:val="000000" w:themeColor="text2"/>
          <w:sz w:val="24"/>
        </w:rPr>
        <w:t xml:space="preserve">This is achieved by creating a keywords list, this keywords list is in turn used by </w:t>
      </w:r>
      <w:r w:rsidRPr="4EA1B564" w:rsidR="007B74AA">
        <w:rPr>
          <w:color w:val="000000" w:themeColor="text2"/>
          <w:sz w:val="24"/>
        </w:rPr>
        <w:t>two</w:t>
      </w:r>
      <w:r w:rsidRPr="4EA1B564" w:rsidR="006E6779">
        <w:rPr>
          <w:color w:val="000000" w:themeColor="text2"/>
          <w:sz w:val="24"/>
        </w:rPr>
        <w:t xml:space="preserve"> classifiers that use machine learning in order to identify the </w:t>
      </w:r>
      <w:r w:rsidRPr="4EA1B564" w:rsidR="00EE004F">
        <w:rPr>
          <w:color w:val="000000" w:themeColor="text2"/>
          <w:sz w:val="24"/>
        </w:rPr>
        <w:t>number</w:t>
      </w:r>
      <w:r w:rsidRPr="4EA1B564" w:rsidR="006E6779">
        <w:rPr>
          <w:color w:val="000000" w:themeColor="text2"/>
          <w:sz w:val="24"/>
        </w:rPr>
        <w:t xml:space="preserve"> of times a word has been used. </w:t>
      </w:r>
      <w:r w:rsidRPr="4EA1B564">
        <w:rPr>
          <w:color w:val="000000" w:themeColor="text2"/>
          <w:sz w:val="24"/>
        </w:rPr>
        <w:t xml:space="preserve">With two classifiers a greater accuracy can be achieved in distinguishing a </w:t>
      </w:r>
      <w:r w:rsidRPr="4EA1B564" w:rsidR="00DD3470">
        <w:rPr>
          <w:color w:val="000000" w:themeColor="text2"/>
          <w:sz w:val="24"/>
        </w:rPr>
        <w:t>hacktivist</w:t>
      </w:r>
      <w:r w:rsidRPr="4EA1B564">
        <w:rPr>
          <w:color w:val="000000" w:themeColor="text2"/>
          <w:sz w:val="24"/>
        </w:rPr>
        <w:t xml:space="preserve"> from a non-hacktivist. </w:t>
      </w:r>
      <w:r w:rsidRPr="4EA1B564" w:rsidR="00FA7406">
        <w:rPr>
          <w:color w:val="000000" w:themeColor="text2"/>
          <w:sz w:val="24"/>
        </w:rPr>
        <w:t>Machine learning will be used to show patter</w:t>
      </w:r>
      <w:r w:rsidRPr="4EA1B564" w:rsidR="00EE004F">
        <w:rPr>
          <w:color w:val="000000" w:themeColor="text2"/>
          <w:sz w:val="24"/>
        </w:rPr>
        <w:t>n</w:t>
      </w:r>
      <w:r w:rsidRPr="4EA1B564" w:rsidR="00FA7406">
        <w:rPr>
          <w:color w:val="000000" w:themeColor="text2"/>
          <w:sz w:val="24"/>
        </w:rPr>
        <w:t>s and make predictions on the twitter data</w:t>
      </w:r>
      <w:r w:rsidRPr="4EA1B564" w:rsidR="00C16AFA">
        <w:rPr>
          <w:color w:val="000000" w:themeColor="text2"/>
          <w:sz w:val="24"/>
        </w:rPr>
        <w:t>.</w:t>
      </w:r>
    </w:p>
    <w:p w:rsidRPr="003E7A03" w:rsidR="00A33CE7" w:rsidP="00F24AD7" w:rsidRDefault="00A75F85" w14:paraId="19AF2466" w14:textId="00FA09C7">
      <w:pPr>
        <w:spacing w:after="120"/>
        <w:ind w:firstLine="0"/>
        <w:jc w:val="both"/>
        <w:rPr>
          <w:color w:val="000000" w:themeColor="text2"/>
          <w:sz w:val="24"/>
        </w:rPr>
      </w:pPr>
      <w:r w:rsidRPr="4EA1B564">
        <w:rPr>
          <w:color w:val="000000" w:themeColor="text2"/>
          <w:sz w:val="24"/>
        </w:rPr>
        <w:t xml:space="preserve">This paper </w:t>
      </w:r>
      <w:r w:rsidRPr="4EA1B564" w:rsidR="00491861">
        <w:rPr>
          <w:color w:val="000000" w:themeColor="text2"/>
          <w:sz w:val="24"/>
        </w:rPr>
        <w:t xml:space="preserve">focuses on </w:t>
      </w:r>
      <w:r w:rsidRPr="4EA1B564" w:rsidR="00753E62">
        <w:rPr>
          <w:color w:val="000000" w:themeColor="text2"/>
          <w:sz w:val="24"/>
        </w:rPr>
        <w:t>Na</w:t>
      </w:r>
      <w:r w:rsidRPr="4EA1B564" w:rsidR="00E60DE2">
        <w:rPr>
          <w:color w:val="000000" w:themeColor="text2"/>
          <w:sz w:val="24"/>
        </w:rPr>
        <w:t>i</w:t>
      </w:r>
      <w:r w:rsidRPr="4EA1B564" w:rsidR="00753E62">
        <w:rPr>
          <w:color w:val="000000" w:themeColor="text2"/>
          <w:sz w:val="24"/>
        </w:rPr>
        <w:t xml:space="preserve">ve </w:t>
      </w:r>
      <w:r w:rsidRPr="4EA1B564" w:rsidR="00084EE9">
        <w:rPr>
          <w:color w:val="000000" w:themeColor="text2"/>
          <w:sz w:val="24"/>
        </w:rPr>
        <w:t xml:space="preserve">Bayes </w:t>
      </w:r>
      <w:r w:rsidRPr="4EA1B564" w:rsidR="00625498">
        <w:rPr>
          <w:color w:val="000000" w:themeColor="text2"/>
          <w:sz w:val="24"/>
        </w:rPr>
        <w:t xml:space="preserve">and </w:t>
      </w:r>
      <w:r w:rsidRPr="4EA1B564" w:rsidR="00D47F12">
        <w:rPr>
          <w:rFonts w:eastAsia="Batang"/>
          <w:color w:val="000000" w:themeColor="text2"/>
          <w:sz w:val="24"/>
          <w:lang w:eastAsia="ko-KR"/>
        </w:rPr>
        <w:t>SMV</w:t>
      </w:r>
      <w:r w:rsidRPr="4EA1B564" w:rsidR="00CB4892">
        <w:rPr>
          <w:color w:val="000000" w:themeColor="text2"/>
          <w:sz w:val="24"/>
        </w:rPr>
        <w:t xml:space="preserve"> by using data which is extracted from tweets</w:t>
      </w:r>
      <w:r w:rsidRPr="4EA1B564" w:rsidR="00B8043B">
        <w:rPr>
          <w:color w:val="000000" w:themeColor="text2"/>
          <w:sz w:val="24"/>
        </w:rPr>
        <w:t xml:space="preserve"> i</w:t>
      </w:r>
      <w:r w:rsidRPr="4EA1B564" w:rsidR="00C153DC">
        <w:rPr>
          <w:color w:val="000000" w:themeColor="text2"/>
          <w:sz w:val="24"/>
        </w:rPr>
        <w:t>n order to distinguish a hacktivist from a non-hacktivist</w:t>
      </w:r>
      <w:r w:rsidRPr="4EA1B564" w:rsidR="00B8043B">
        <w:rPr>
          <w:color w:val="000000" w:themeColor="text2"/>
          <w:sz w:val="24"/>
        </w:rPr>
        <w:t xml:space="preserve">. </w:t>
      </w:r>
      <w:r w:rsidRPr="4EA1B564" w:rsidR="1767A96B">
        <w:rPr>
          <w:color w:val="000000" w:themeColor="text2"/>
          <w:sz w:val="24"/>
        </w:rPr>
        <w:t xml:space="preserve">These two classifiers can reach the frequency of some words that there are identified as hacktivism words because we labelled one of the datasets that we are using to be sure that there are some tweets that in fact encourage to the hacktivism, and how do we know that? Because we read </w:t>
      </w:r>
      <w:r w:rsidRPr="4EA1B564" w:rsidR="000C0EFC">
        <w:rPr>
          <w:color w:val="000000" w:themeColor="text2"/>
          <w:sz w:val="24"/>
        </w:rPr>
        <w:t>more</w:t>
      </w:r>
      <w:r w:rsidRPr="4EA1B564" w:rsidR="006A6689">
        <w:rPr>
          <w:color w:val="000000" w:themeColor="text2"/>
          <w:sz w:val="24"/>
        </w:rPr>
        <w:t xml:space="preserve"> than</w:t>
      </w:r>
      <w:r w:rsidRPr="4EA1B564" w:rsidR="1767A96B">
        <w:rPr>
          <w:color w:val="000000" w:themeColor="text2"/>
          <w:sz w:val="24"/>
        </w:rPr>
        <w:t xml:space="preserve"> </w:t>
      </w:r>
      <w:r w:rsidRPr="4EA1B564" w:rsidR="00394F81">
        <w:rPr>
          <w:color w:val="000000" w:themeColor="text2"/>
          <w:sz w:val="24"/>
        </w:rPr>
        <w:t>9</w:t>
      </w:r>
      <w:r w:rsidRPr="4EA1B564" w:rsidR="1767A96B">
        <w:rPr>
          <w:color w:val="000000" w:themeColor="text2"/>
          <w:sz w:val="24"/>
        </w:rPr>
        <w:t xml:space="preserve">,000 tweets and classified in hacktivist and non-hacktivist tweets, that can give us a ground </w:t>
      </w:r>
      <w:r w:rsidRPr="4EA1B564" w:rsidR="00EE004F">
        <w:rPr>
          <w:color w:val="000000" w:themeColor="text2"/>
          <w:sz w:val="24"/>
        </w:rPr>
        <w:t>truth</w:t>
      </w:r>
      <w:r w:rsidRPr="4EA1B564" w:rsidR="1767A96B">
        <w:rPr>
          <w:color w:val="000000" w:themeColor="text2"/>
          <w:sz w:val="24"/>
        </w:rPr>
        <w:t xml:space="preserve"> of some context that in this case, a computer can´t give us, because we are able to understand the context of some of the tweets.</w:t>
      </w:r>
    </w:p>
    <w:p w:rsidR="00387697" w:rsidP="00E167B3" w:rsidRDefault="00881884" w14:paraId="477040E9" w14:textId="4CB0CA1B">
      <w:pPr>
        <w:spacing w:after="120"/>
        <w:ind w:firstLine="0"/>
        <w:jc w:val="both"/>
        <w:rPr>
          <w:rFonts w:cstheme="minorHAnsi"/>
          <w:color w:val="000000" w:themeColor="text1"/>
          <w:szCs w:val="22"/>
        </w:rPr>
      </w:pPr>
      <w:r w:rsidRPr="003E7A03">
        <w:rPr>
          <w:rFonts w:cstheme="minorHAnsi"/>
          <w:color w:val="000000" w:themeColor="text1"/>
          <w:sz w:val="24"/>
          <w:szCs w:val="22"/>
        </w:rPr>
        <w:t xml:space="preserve">The rest of the paper is </w:t>
      </w:r>
      <w:r w:rsidRPr="003E7A03" w:rsidR="008C2137">
        <w:rPr>
          <w:rFonts w:cstheme="minorHAnsi"/>
          <w:color w:val="000000" w:themeColor="text1"/>
          <w:sz w:val="24"/>
          <w:szCs w:val="22"/>
        </w:rPr>
        <w:t xml:space="preserve">organized as follows. </w:t>
      </w:r>
      <w:r w:rsidRPr="003E7A03" w:rsidR="00394F81">
        <w:rPr>
          <w:rFonts w:cstheme="minorHAnsi"/>
          <w:color w:val="000000" w:themeColor="text1"/>
          <w:sz w:val="24"/>
          <w:szCs w:val="22"/>
        </w:rPr>
        <w:t>Section</w:t>
      </w:r>
      <w:r w:rsidRPr="003E7A03" w:rsidR="00050F65">
        <w:rPr>
          <w:rFonts w:cstheme="minorHAnsi"/>
          <w:color w:val="000000" w:themeColor="text1"/>
          <w:sz w:val="24"/>
          <w:szCs w:val="22"/>
        </w:rPr>
        <w:t xml:space="preserve"> </w:t>
      </w:r>
      <w:r w:rsidR="00786F01">
        <w:rPr>
          <w:rFonts w:cstheme="minorHAnsi"/>
          <w:color w:val="000000" w:themeColor="text1"/>
          <w:sz w:val="24"/>
          <w:szCs w:val="22"/>
        </w:rPr>
        <w:t>3</w:t>
      </w:r>
      <w:r w:rsidRPr="003E7A03" w:rsidR="00050F65">
        <w:rPr>
          <w:rFonts w:cstheme="minorHAnsi"/>
          <w:color w:val="000000" w:themeColor="text1"/>
          <w:sz w:val="24"/>
          <w:szCs w:val="22"/>
        </w:rPr>
        <w:t xml:space="preserve"> provides </w:t>
      </w:r>
      <w:r w:rsidRPr="003E7A03" w:rsidR="00010061">
        <w:rPr>
          <w:rFonts w:cstheme="minorHAnsi"/>
          <w:color w:val="000000" w:themeColor="text1"/>
          <w:sz w:val="24"/>
          <w:szCs w:val="22"/>
        </w:rPr>
        <w:t xml:space="preserve">terminology that is used in the project. </w:t>
      </w:r>
      <w:r w:rsidRPr="003E7A03" w:rsidR="00394F81">
        <w:rPr>
          <w:rFonts w:cstheme="minorHAnsi"/>
          <w:color w:val="000000" w:themeColor="text1"/>
          <w:sz w:val="24"/>
          <w:szCs w:val="22"/>
        </w:rPr>
        <w:t>Section</w:t>
      </w:r>
      <w:r w:rsidRPr="003E7A03" w:rsidR="00010061">
        <w:rPr>
          <w:rFonts w:cstheme="minorHAnsi"/>
          <w:color w:val="000000" w:themeColor="text1"/>
          <w:sz w:val="24"/>
          <w:szCs w:val="22"/>
        </w:rPr>
        <w:t xml:space="preserve"> </w:t>
      </w:r>
      <w:r w:rsidR="00786F01">
        <w:rPr>
          <w:rFonts w:cstheme="minorHAnsi"/>
          <w:color w:val="000000" w:themeColor="text1"/>
          <w:sz w:val="24"/>
          <w:szCs w:val="22"/>
        </w:rPr>
        <w:t>4</w:t>
      </w:r>
      <w:r w:rsidRPr="003E7A03" w:rsidR="00010061">
        <w:rPr>
          <w:rFonts w:cstheme="minorHAnsi"/>
          <w:color w:val="000000" w:themeColor="text1"/>
          <w:sz w:val="24"/>
          <w:szCs w:val="22"/>
        </w:rPr>
        <w:t xml:space="preserve"> </w:t>
      </w:r>
      <w:r w:rsidRPr="003E7A03" w:rsidR="004A5FD4">
        <w:rPr>
          <w:rFonts w:cstheme="minorHAnsi"/>
          <w:color w:val="000000" w:themeColor="text1"/>
          <w:sz w:val="24"/>
          <w:szCs w:val="22"/>
        </w:rPr>
        <w:t xml:space="preserve">illustrates the approach </w:t>
      </w:r>
      <w:r w:rsidRPr="003E7A03" w:rsidR="00857C9C">
        <w:rPr>
          <w:rFonts w:cstheme="minorHAnsi"/>
          <w:color w:val="000000" w:themeColor="text1"/>
          <w:sz w:val="24"/>
          <w:szCs w:val="22"/>
        </w:rPr>
        <w:t xml:space="preserve">to </w:t>
      </w:r>
      <w:r w:rsidRPr="003E7A03" w:rsidR="004278FF">
        <w:rPr>
          <w:rFonts w:cstheme="minorHAnsi"/>
          <w:color w:val="000000" w:themeColor="text1"/>
          <w:sz w:val="24"/>
          <w:szCs w:val="22"/>
        </w:rPr>
        <w:t xml:space="preserve">achieve the goal. </w:t>
      </w:r>
      <w:r w:rsidRPr="003E7A03" w:rsidR="00394F81">
        <w:rPr>
          <w:rFonts w:cstheme="minorHAnsi"/>
          <w:color w:val="000000" w:themeColor="text1"/>
          <w:sz w:val="24"/>
          <w:szCs w:val="22"/>
        </w:rPr>
        <w:t>Sections</w:t>
      </w:r>
      <w:r w:rsidRPr="003E7A03" w:rsidR="00EA2114">
        <w:rPr>
          <w:rFonts w:cstheme="minorHAnsi"/>
          <w:color w:val="000000" w:themeColor="text1"/>
          <w:sz w:val="24"/>
          <w:szCs w:val="22"/>
        </w:rPr>
        <w:t xml:space="preserve"> </w:t>
      </w:r>
      <w:r w:rsidR="00786F01">
        <w:rPr>
          <w:rFonts w:cstheme="minorHAnsi"/>
          <w:color w:val="000000" w:themeColor="text1"/>
          <w:sz w:val="24"/>
          <w:szCs w:val="22"/>
        </w:rPr>
        <w:t>5</w:t>
      </w:r>
      <w:r w:rsidRPr="003E7A03" w:rsidR="00EA2114">
        <w:rPr>
          <w:rFonts w:cstheme="minorHAnsi"/>
          <w:color w:val="000000" w:themeColor="text1"/>
          <w:sz w:val="24"/>
          <w:szCs w:val="22"/>
        </w:rPr>
        <w:t>-</w:t>
      </w:r>
      <w:r w:rsidR="00786F01">
        <w:rPr>
          <w:rFonts w:cstheme="minorHAnsi"/>
          <w:color w:val="000000" w:themeColor="text1"/>
          <w:sz w:val="24"/>
          <w:szCs w:val="22"/>
        </w:rPr>
        <w:t>6</w:t>
      </w:r>
      <w:r w:rsidRPr="003E7A03" w:rsidR="00EA2114">
        <w:rPr>
          <w:rFonts w:cstheme="minorHAnsi"/>
          <w:color w:val="000000" w:themeColor="text1"/>
          <w:sz w:val="24"/>
          <w:szCs w:val="22"/>
        </w:rPr>
        <w:t xml:space="preserve"> detail the </w:t>
      </w:r>
      <w:r w:rsidRPr="003E7A03" w:rsidR="008B30F2">
        <w:rPr>
          <w:rFonts w:cstheme="minorHAnsi"/>
          <w:color w:val="000000" w:themeColor="text1"/>
          <w:sz w:val="24"/>
          <w:szCs w:val="22"/>
        </w:rPr>
        <w:t xml:space="preserve">data gathering, </w:t>
      </w:r>
      <w:r w:rsidRPr="003E7A03" w:rsidR="005162EF">
        <w:rPr>
          <w:rFonts w:cstheme="minorHAnsi"/>
          <w:color w:val="000000" w:themeColor="text1"/>
          <w:sz w:val="24"/>
          <w:szCs w:val="22"/>
        </w:rPr>
        <w:t xml:space="preserve">labelling, </w:t>
      </w:r>
      <w:r w:rsidRPr="003E7A03" w:rsidR="0090780F">
        <w:rPr>
          <w:rFonts w:cstheme="minorHAnsi"/>
          <w:color w:val="000000" w:themeColor="text1"/>
          <w:sz w:val="24"/>
          <w:szCs w:val="22"/>
        </w:rPr>
        <w:t>the classifiers used in this project and the results</w:t>
      </w:r>
      <w:r w:rsidRPr="003E7A03" w:rsidR="003E466A">
        <w:rPr>
          <w:rFonts w:cstheme="minorHAnsi"/>
          <w:color w:val="000000" w:themeColor="text1"/>
          <w:sz w:val="24"/>
          <w:szCs w:val="22"/>
        </w:rPr>
        <w:t xml:space="preserve">. </w:t>
      </w:r>
      <w:r w:rsidRPr="003E7A03" w:rsidR="00394F81">
        <w:rPr>
          <w:rFonts w:cstheme="minorHAnsi"/>
          <w:color w:val="000000" w:themeColor="text1"/>
          <w:sz w:val="24"/>
          <w:szCs w:val="22"/>
        </w:rPr>
        <w:t>Section</w:t>
      </w:r>
      <w:r w:rsidRPr="003E7A03" w:rsidR="003E466A">
        <w:rPr>
          <w:rFonts w:cstheme="minorHAnsi"/>
          <w:color w:val="000000" w:themeColor="text1"/>
          <w:sz w:val="24"/>
          <w:szCs w:val="22"/>
        </w:rPr>
        <w:t xml:space="preserve"> 7 concludes this project.</w:t>
      </w:r>
      <w:r w:rsidRPr="003E7A03" w:rsidR="009E4958">
        <w:rPr>
          <w:rFonts w:cstheme="minorHAnsi"/>
          <w:color w:val="000000" w:themeColor="text1"/>
          <w:sz w:val="24"/>
          <w:szCs w:val="22"/>
        </w:rPr>
        <w:t xml:space="preserve"> </w:t>
      </w:r>
    </w:p>
    <w:p w:rsidR="00387697" w:rsidP="00387697" w:rsidRDefault="00387697" w14:paraId="635A31EC" w14:textId="77777777">
      <w:pPr>
        <w:pStyle w:val="BodyText"/>
      </w:pPr>
    </w:p>
    <w:p w:rsidRPr="00387697" w:rsidR="00B10DAC" w:rsidRDefault="00725FB2" w14:paraId="0E31E983" w14:textId="0D17042C">
      <w:pPr>
        <w:spacing w:line="480" w:lineRule="auto"/>
      </w:pPr>
      <w:r>
        <w:br w:type="page"/>
      </w:r>
    </w:p>
    <w:p w:rsidRPr="00387697" w:rsidR="00387697" w:rsidP="00DD3953" w:rsidRDefault="00DD3953" w14:paraId="37D94185" w14:textId="364CA504">
      <w:pPr>
        <w:spacing w:after="120"/>
        <w:ind w:firstLine="0"/>
        <w:rPr>
          <w:rFonts w:cstheme="minorHAnsi"/>
          <w:b/>
          <w:bCs/>
          <w:color w:val="000000" w:themeColor="text1"/>
          <w:sz w:val="36"/>
          <w:szCs w:val="36"/>
        </w:rPr>
      </w:pPr>
      <w:r>
        <w:rPr>
          <w:rFonts w:cstheme="minorHAnsi"/>
          <w:b/>
          <w:bCs/>
          <w:color w:val="000000" w:themeColor="text1"/>
          <w:sz w:val="36"/>
          <w:szCs w:val="36"/>
        </w:rPr>
        <w:t xml:space="preserve">2. </w:t>
      </w:r>
      <w:r w:rsidRPr="00387697" w:rsidR="00713535">
        <w:rPr>
          <w:rFonts w:cstheme="minorHAnsi"/>
          <w:b/>
          <w:bCs/>
          <w:color w:val="000000" w:themeColor="text1"/>
          <w:sz w:val="36"/>
          <w:szCs w:val="36"/>
        </w:rPr>
        <w:t xml:space="preserve">Main question and </w:t>
      </w:r>
      <w:r w:rsidRPr="00387697" w:rsidR="00187F2B">
        <w:rPr>
          <w:rFonts w:cstheme="minorHAnsi"/>
          <w:b/>
          <w:bCs/>
          <w:color w:val="000000" w:themeColor="text1"/>
          <w:sz w:val="36"/>
          <w:szCs w:val="36"/>
        </w:rPr>
        <w:t xml:space="preserve">sub questions </w:t>
      </w:r>
      <w:r w:rsidRPr="00387697" w:rsidR="00A63C93">
        <w:rPr>
          <w:rFonts w:cstheme="minorHAnsi"/>
          <w:b/>
          <w:bCs/>
          <w:color w:val="000000" w:themeColor="text1"/>
          <w:sz w:val="36"/>
          <w:szCs w:val="36"/>
        </w:rPr>
        <w:t>of the research</w:t>
      </w:r>
    </w:p>
    <w:p w:rsidRPr="004A16AB" w:rsidR="004A16AB" w:rsidP="004A16AB" w:rsidRDefault="009A7ED4" w14:paraId="127DDD17" w14:textId="1E989469">
      <w:pPr>
        <w:spacing w:after="120"/>
        <w:ind w:firstLine="0"/>
        <w:rPr>
          <w:rFonts w:ascii="Segoe UI" w:hAnsi="Segoe UI" w:eastAsia="Segoe UI" w:cs="Segoe UI"/>
          <w:sz w:val="32"/>
          <w:szCs w:val="32"/>
        </w:rPr>
      </w:pPr>
      <w:r>
        <w:rPr>
          <w:b/>
          <w:bCs/>
          <w:sz w:val="32"/>
          <w:szCs w:val="32"/>
        </w:rPr>
        <w:t>2</w:t>
      </w:r>
      <w:r w:rsidR="004A16AB">
        <w:rPr>
          <w:b/>
          <w:bCs/>
          <w:sz w:val="32"/>
          <w:szCs w:val="32"/>
        </w:rPr>
        <w:t>.1</w:t>
      </w:r>
      <w:r w:rsidRPr="004A16AB" w:rsidR="004A16AB">
        <w:rPr>
          <w:b/>
          <w:bCs/>
          <w:sz w:val="32"/>
          <w:szCs w:val="32"/>
        </w:rPr>
        <w:t xml:space="preserve"> </w:t>
      </w:r>
      <w:r w:rsidR="004A16AB">
        <w:rPr>
          <w:b/>
          <w:bCs/>
          <w:sz w:val="32"/>
          <w:szCs w:val="32"/>
        </w:rPr>
        <w:t>Main question</w:t>
      </w:r>
    </w:p>
    <w:p w:rsidRPr="004F23CC" w:rsidR="004F23CC" w:rsidP="004F23CC" w:rsidRDefault="004C7A55" w14:paraId="6F36A879" w14:textId="44780095">
      <w:pPr>
        <w:spacing w:after="120"/>
        <w:ind w:firstLine="0"/>
        <w:rPr>
          <w:rFonts w:eastAsia="Calibri" w:cstheme="minorHAnsi"/>
          <w:bCs/>
          <w:iCs/>
          <w:color w:val="000000" w:themeColor="text2"/>
          <w:sz w:val="24"/>
        </w:rPr>
      </w:pPr>
      <w:r w:rsidRPr="00387697">
        <w:rPr>
          <w:rFonts w:eastAsia="Calibri" w:cstheme="minorHAnsi"/>
          <w:bCs/>
          <w:iCs/>
          <w:color w:val="000000" w:themeColor="text2"/>
          <w:sz w:val="24"/>
        </w:rPr>
        <w:t>Can we distinguish hacktivists from normal users by language?</w:t>
      </w:r>
    </w:p>
    <w:p w:rsidRPr="00106B63" w:rsidR="00106B63" w:rsidP="00106B63" w:rsidRDefault="00106B63" w14:paraId="14CE212D" w14:textId="77777777">
      <w:pPr>
        <w:pStyle w:val="NoSpacing"/>
        <w:spacing w:line="240" w:lineRule="auto"/>
      </w:pPr>
    </w:p>
    <w:p w:rsidRPr="003E7A03" w:rsidR="004C7A55" w:rsidP="00387697" w:rsidRDefault="009A7ED4" w14:paraId="4836CAF4" w14:textId="490532C1">
      <w:pPr>
        <w:spacing w:after="120"/>
        <w:ind w:firstLine="0"/>
        <w:rPr>
          <w:rFonts w:ascii="Segoe UI" w:hAnsi="Segoe UI" w:eastAsia="Segoe UI" w:cs="Segoe UI"/>
          <w:sz w:val="36"/>
          <w:szCs w:val="32"/>
        </w:rPr>
      </w:pPr>
      <w:r>
        <w:rPr>
          <w:b/>
          <w:bCs/>
          <w:sz w:val="32"/>
          <w:szCs w:val="32"/>
        </w:rPr>
        <w:t>2</w:t>
      </w:r>
      <w:r w:rsidR="00387697">
        <w:rPr>
          <w:b/>
          <w:bCs/>
          <w:sz w:val="32"/>
          <w:szCs w:val="32"/>
        </w:rPr>
        <w:t>.2</w:t>
      </w:r>
      <w:r w:rsidRPr="52B6202B" w:rsidR="00387697">
        <w:rPr>
          <w:b/>
          <w:bCs/>
          <w:sz w:val="32"/>
          <w:szCs w:val="32"/>
        </w:rPr>
        <w:t xml:space="preserve"> </w:t>
      </w:r>
      <w:r w:rsidR="00387697">
        <w:rPr>
          <w:b/>
          <w:bCs/>
          <w:sz w:val="32"/>
          <w:szCs w:val="32"/>
        </w:rPr>
        <w:t>Sub questions</w:t>
      </w:r>
      <w:r w:rsidR="004C7A55">
        <w:br/>
      </w:r>
      <w:r w:rsidRPr="003E7A03" w:rsidR="52B6202B">
        <w:rPr>
          <w:sz w:val="24"/>
        </w:rPr>
        <w:t xml:space="preserve">What kind of behaviour do hacktivists display? </w:t>
      </w:r>
    </w:p>
    <w:p w:rsidRPr="003E7A03" w:rsidR="00387697" w:rsidP="00387697" w:rsidRDefault="52B6202B" w14:paraId="2DBAC13B" w14:textId="3A7B161B">
      <w:pPr>
        <w:spacing w:after="120"/>
        <w:ind w:firstLine="0"/>
        <w:rPr>
          <w:sz w:val="24"/>
        </w:rPr>
      </w:pPr>
      <w:r w:rsidRPr="003E7A03">
        <w:rPr>
          <w:sz w:val="24"/>
        </w:rPr>
        <w:t xml:space="preserve">Which of the hacktivists are active, and which are passive? </w:t>
      </w:r>
    </w:p>
    <w:p w:rsidRPr="003E7A03" w:rsidR="004C7A55" w:rsidP="004A16AB" w:rsidRDefault="004C7A55" w14:paraId="37CF2A99" w14:textId="24D0387F">
      <w:pPr>
        <w:spacing w:after="120"/>
        <w:ind w:firstLine="0"/>
        <w:rPr>
          <w:sz w:val="24"/>
          <w:szCs w:val="22"/>
        </w:rPr>
      </w:pPr>
      <w:r w:rsidRPr="003E7A03">
        <w:rPr>
          <w:sz w:val="24"/>
        </w:rPr>
        <w:t xml:space="preserve">What are the terms active hacktivists use and what are the terms passive hacktivists use? </w:t>
      </w:r>
    </w:p>
    <w:p w:rsidRPr="00C833F0" w:rsidR="00C833F0" w:rsidP="00C833F0" w:rsidRDefault="004C7A55" w14:paraId="5D62A5E3" w14:textId="2440F8A1">
      <w:pPr>
        <w:spacing w:after="120"/>
        <w:ind w:firstLine="0"/>
        <w:rPr>
          <w:sz w:val="24"/>
        </w:rPr>
      </w:pPr>
      <w:r w:rsidRPr="003E7A03">
        <w:rPr>
          <w:sz w:val="24"/>
        </w:rPr>
        <w:t xml:space="preserve">What are the trends by hacktivists? </w:t>
      </w:r>
    </w:p>
    <w:p w:rsidRPr="00864F3E" w:rsidR="00864F3E" w:rsidP="00864F3E" w:rsidRDefault="00864F3E" w14:paraId="5B5BC2D6" w14:textId="77777777">
      <w:pPr>
        <w:pStyle w:val="NoSpacing"/>
        <w:spacing w:line="240" w:lineRule="auto"/>
      </w:pPr>
    </w:p>
    <w:p w:rsidRPr="00106B63" w:rsidR="00106B63" w:rsidP="00106B63" w:rsidRDefault="00106B63" w14:paraId="74645107" w14:textId="77777777">
      <w:pPr>
        <w:pStyle w:val="NoSpacing"/>
        <w:spacing w:line="240" w:lineRule="auto"/>
      </w:pPr>
    </w:p>
    <w:p w:rsidRPr="00387697" w:rsidR="00E05881" w:rsidP="00387697" w:rsidRDefault="00387697" w14:paraId="644E874D" w14:textId="3266F183">
      <w:pPr>
        <w:spacing w:after="120"/>
        <w:ind w:firstLine="0"/>
        <w:rPr>
          <w:rFonts w:cstheme="minorHAnsi"/>
          <w:b/>
          <w:bCs/>
          <w:color w:val="000000" w:themeColor="text1"/>
          <w:sz w:val="36"/>
          <w:szCs w:val="36"/>
        </w:rPr>
      </w:pPr>
      <w:r>
        <w:rPr>
          <w:rFonts w:cstheme="minorHAnsi"/>
          <w:b/>
          <w:bCs/>
          <w:color w:val="000000" w:themeColor="text1"/>
          <w:sz w:val="36"/>
          <w:szCs w:val="36"/>
        </w:rPr>
        <w:t xml:space="preserve">3. </w:t>
      </w:r>
      <w:r w:rsidRPr="00387697" w:rsidR="0460DF43">
        <w:rPr>
          <w:rFonts w:cstheme="minorHAnsi"/>
          <w:b/>
          <w:bCs/>
          <w:color w:val="000000" w:themeColor="text1"/>
          <w:sz w:val="36"/>
          <w:szCs w:val="36"/>
        </w:rPr>
        <w:t>Terminology</w:t>
      </w:r>
    </w:p>
    <w:p w:rsidRPr="00A844F9" w:rsidR="00A844F9" w:rsidP="00A844F9" w:rsidRDefault="32FA3660" w14:paraId="382A56FE" w14:textId="6E9A6F55">
      <w:pPr>
        <w:spacing w:after="120"/>
        <w:ind w:firstLine="0"/>
        <w:jc w:val="both"/>
        <w:rPr>
          <w:sz w:val="24"/>
        </w:rPr>
      </w:pPr>
      <w:r w:rsidRPr="003E7A03">
        <w:rPr>
          <w:sz w:val="24"/>
        </w:rPr>
        <w:t xml:space="preserve">In this </w:t>
      </w:r>
      <w:r w:rsidRPr="003E7A03" w:rsidR="000D4386">
        <w:rPr>
          <w:sz w:val="24"/>
        </w:rPr>
        <w:t>section</w:t>
      </w:r>
      <w:r w:rsidRPr="003E7A03" w:rsidR="00785D23">
        <w:rPr>
          <w:sz w:val="24"/>
        </w:rPr>
        <w:t>,</w:t>
      </w:r>
      <w:r w:rsidRPr="003E7A03" w:rsidR="00B8359E">
        <w:rPr>
          <w:sz w:val="24"/>
        </w:rPr>
        <w:t xml:space="preserve"> hacktivism,</w:t>
      </w:r>
      <w:r w:rsidRPr="003E7A03">
        <w:rPr>
          <w:sz w:val="24"/>
        </w:rPr>
        <w:t xml:space="preserve"> </w:t>
      </w:r>
      <w:proofErr w:type="spellStart"/>
      <w:r w:rsidRPr="003E7A03" w:rsidR="00956372">
        <w:rPr>
          <w:sz w:val="24"/>
        </w:rPr>
        <w:t>Tweepy</w:t>
      </w:r>
      <w:proofErr w:type="spellEnd"/>
      <w:r w:rsidRPr="003E7A03" w:rsidR="00956372">
        <w:rPr>
          <w:sz w:val="24"/>
        </w:rPr>
        <w:t xml:space="preserve"> will be explained. </w:t>
      </w:r>
      <w:r w:rsidRPr="003E7A03">
        <w:rPr>
          <w:sz w:val="24"/>
        </w:rPr>
        <w:t xml:space="preserve">Hacktivism is an online form of activism. Used by hackers to target people as well as organisations. Hacktivism </w:t>
      </w:r>
      <w:r w:rsidRPr="003E7A03" w:rsidR="784B60DE">
        <w:rPr>
          <w:sz w:val="24"/>
        </w:rPr>
        <w:t>targets</w:t>
      </w:r>
      <w:r w:rsidRPr="003E7A03">
        <w:rPr>
          <w:sz w:val="24"/>
        </w:rPr>
        <w:t xml:space="preserve"> people and organisations in order to make a change in the world they live in by denying service of an app or hacking into for example a </w:t>
      </w:r>
      <w:r w:rsidRPr="003E7A03" w:rsidR="00640CB3">
        <w:rPr>
          <w:sz w:val="24"/>
        </w:rPr>
        <w:t>T</w:t>
      </w:r>
      <w:r w:rsidRPr="003E7A03">
        <w:rPr>
          <w:sz w:val="24"/>
        </w:rPr>
        <w:t>witter page of a dangerous group</w:t>
      </w:r>
      <w:r w:rsidRPr="003E7A03" w:rsidR="784B60DE">
        <w:rPr>
          <w:sz w:val="24"/>
        </w:rPr>
        <w:t xml:space="preserve">, </w:t>
      </w:r>
      <w:r w:rsidR="003E7A03">
        <w:rPr>
          <w:sz w:val="24"/>
        </w:rPr>
        <w:t>t</w:t>
      </w:r>
      <w:r w:rsidRPr="003E7A03" w:rsidR="7D91A1CE">
        <w:rPr>
          <w:sz w:val="24"/>
        </w:rPr>
        <w:t>o</w:t>
      </w:r>
      <w:r w:rsidRPr="003E7A03">
        <w:rPr>
          <w:sz w:val="24"/>
        </w:rPr>
        <w:t xml:space="preserve"> send out a message that what they’re doing is unacceptable. This can be done on a variety of platforms ranging from a twitter page (Which is the subject of this research plan) to </w:t>
      </w:r>
      <w:r w:rsidRPr="003E7A03" w:rsidR="00322C28">
        <w:rPr>
          <w:sz w:val="24"/>
        </w:rPr>
        <w:t>banks, government websites</w:t>
      </w:r>
      <w:r w:rsidR="00E2051B">
        <w:rPr>
          <w:sz w:val="24"/>
        </w:rPr>
        <w:t xml:space="preserve"> </w:t>
      </w:r>
      <w:r w:rsidR="00CC0CC7">
        <w:rPr>
          <w:sz w:val="24"/>
        </w:rPr>
        <w:t>[</w:t>
      </w:r>
      <w:r w:rsidRPr="22DCE9ED" w:rsidR="22DCE9ED">
        <w:rPr>
          <w:sz w:val="24"/>
        </w:rPr>
        <w:t>3</w:t>
      </w:r>
      <w:r w:rsidR="00CC0CC7">
        <w:rPr>
          <w:sz w:val="24"/>
        </w:rPr>
        <w:t>]</w:t>
      </w:r>
      <w:r w:rsidR="00E2051B">
        <w:rPr>
          <w:sz w:val="24"/>
        </w:rPr>
        <w:t>.</w:t>
      </w:r>
    </w:p>
    <w:p w:rsidRPr="00B90F9F" w:rsidR="0460DF43" w:rsidP="004A16AB" w:rsidRDefault="52B6202B" w14:paraId="7AE56C44" w14:textId="6CF9AEED">
      <w:pPr>
        <w:spacing w:after="120"/>
        <w:ind w:firstLine="0"/>
        <w:rPr>
          <w:rFonts w:ascii="Segoe UI" w:hAnsi="Segoe UI" w:eastAsia="Segoe UI" w:cs="Segoe UI"/>
          <w:sz w:val="32"/>
          <w:szCs w:val="32"/>
        </w:rPr>
      </w:pPr>
      <w:r w:rsidRPr="52B6202B">
        <w:rPr>
          <w:b/>
          <w:bCs/>
          <w:sz w:val="32"/>
          <w:szCs w:val="32"/>
        </w:rPr>
        <w:t xml:space="preserve">3.1 </w:t>
      </w:r>
      <w:proofErr w:type="spellStart"/>
      <w:r w:rsidRPr="52B6202B">
        <w:rPr>
          <w:b/>
          <w:bCs/>
          <w:sz w:val="32"/>
          <w:szCs w:val="32"/>
        </w:rPr>
        <w:t>Tweepy</w:t>
      </w:r>
      <w:proofErr w:type="spellEnd"/>
    </w:p>
    <w:p w:rsidRPr="00C833F0" w:rsidR="00C833F0" w:rsidP="00C833F0" w:rsidRDefault="05C0067D" w14:paraId="165D3ACD" w14:textId="3E76D666">
      <w:pPr>
        <w:spacing w:after="120"/>
        <w:ind w:firstLine="0"/>
        <w:jc w:val="both"/>
        <w:rPr>
          <w:sz w:val="24"/>
        </w:rPr>
      </w:pPr>
      <w:proofErr w:type="spellStart"/>
      <w:r w:rsidRPr="003E7A03">
        <w:rPr>
          <w:sz w:val="24"/>
        </w:rPr>
        <w:t>Tweepy</w:t>
      </w:r>
      <w:proofErr w:type="spellEnd"/>
      <w:r w:rsidRPr="003E7A03">
        <w:rPr>
          <w:sz w:val="24"/>
        </w:rPr>
        <w:t xml:space="preserve"> gives access to the Twitter API, using </w:t>
      </w:r>
      <w:proofErr w:type="spellStart"/>
      <w:r w:rsidR="00CC0CC7">
        <w:rPr>
          <w:sz w:val="24"/>
        </w:rPr>
        <w:t>T</w:t>
      </w:r>
      <w:r w:rsidRPr="003E7A03">
        <w:rPr>
          <w:sz w:val="24"/>
        </w:rPr>
        <w:t>weepy</w:t>
      </w:r>
      <w:proofErr w:type="spellEnd"/>
      <w:r w:rsidRPr="003E7A03">
        <w:rPr>
          <w:sz w:val="24"/>
        </w:rPr>
        <w:t xml:space="preserve"> is it possible to attain any object. Using Twitter developer page, it is possible to access tweet</w:t>
      </w:r>
      <w:r w:rsidR="006E1C8E">
        <w:rPr>
          <w:sz w:val="24"/>
        </w:rPr>
        <w:t>s</w:t>
      </w:r>
      <w:r w:rsidRPr="003E7A03">
        <w:rPr>
          <w:sz w:val="24"/>
        </w:rPr>
        <w:t xml:space="preserve"> information. The main purpose of using Twitter is monitoring tweets an important part of </w:t>
      </w:r>
      <w:proofErr w:type="spellStart"/>
      <w:r w:rsidR="00CC0CC7">
        <w:rPr>
          <w:sz w:val="24"/>
        </w:rPr>
        <w:t>T</w:t>
      </w:r>
      <w:r w:rsidRPr="003E7A03">
        <w:rPr>
          <w:sz w:val="24"/>
        </w:rPr>
        <w:t>weepy</w:t>
      </w:r>
      <w:proofErr w:type="spellEnd"/>
      <w:r w:rsidRPr="003E7A03">
        <w:rPr>
          <w:sz w:val="24"/>
        </w:rPr>
        <w:t xml:space="preserve"> is a stream listener object that monitors twe</w:t>
      </w:r>
      <w:r w:rsidRPr="003E7A03" w:rsidR="00956372">
        <w:rPr>
          <w:sz w:val="24"/>
        </w:rPr>
        <w:t>ets in real time</w:t>
      </w:r>
      <w:r w:rsidR="006E1C8E">
        <w:rPr>
          <w:sz w:val="24"/>
        </w:rPr>
        <w:t>.</w:t>
      </w:r>
      <w:r w:rsidR="360093E5">
        <w:br/>
      </w:r>
      <w:proofErr w:type="spellStart"/>
      <w:r w:rsidRPr="003E7A03">
        <w:rPr>
          <w:sz w:val="24"/>
        </w:rPr>
        <w:t>Tweepy</w:t>
      </w:r>
      <w:proofErr w:type="spellEnd"/>
      <w:r w:rsidRPr="003E7A03">
        <w:rPr>
          <w:sz w:val="24"/>
        </w:rPr>
        <w:t xml:space="preserve"> is the open-source library that provides access to the Twitter API for python. It relies on Twitter API and that has excellent documentation. Which means it can very much be used as a reliable library. Other libraries like python-twitter provide many functions, but </w:t>
      </w:r>
      <w:proofErr w:type="spellStart"/>
      <w:r w:rsidR="00CC0CC7">
        <w:rPr>
          <w:sz w:val="24"/>
        </w:rPr>
        <w:t>T</w:t>
      </w:r>
      <w:r w:rsidRPr="003E7A03">
        <w:rPr>
          <w:sz w:val="24"/>
        </w:rPr>
        <w:t>weepy</w:t>
      </w:r>
      <w:proofErr w:type="spellEnd"/>
      <w:r w:rsidRPr="003E7A03">
        <w:rPr>
          <w:sz w:val="24"/>
        </w:rPr>
        <w:t xml:space="preserve"> has a large community and the most code that’s added</w:t>
      </w:r>
      <w:r w:rsidR="00D313AB">
        <w:rPr>
          <w:sz w:val="24"/>
        </w:rPr>
        <w:t xml:space="preserve"> [</w:t>
      </w:r>
      <w:r w:rsidRPr="6DCC592D" w:rsidR="6DCC592D">
        <w:rPr>
          <w:sz w:val="24"/>
        </w:rPr>
        <w:t>4</w:t>
      </w:r>
      <w:r w:rsidR="00D313AB">
        <w:rPr>
          <w:sz w:val="24"/>
        </w:rPr>
        <w:t>].</w:t>
      </w:r>
    </w:p>
    <w:p w:rsidRPr="003B17F4" w:rsidR="003B17F4" w:rsidP="003B17F4" w:rsidRDefault="003B17F4" w14:paraId="7D960CD6" w14:textId="77777777">
      <w:pPr>
        <w:pStyle w:val="BodyText"/>
      </w:pPr>
    </w:p>
    <w:p w:rsidR="00D23B69" w:rsidP="00045FD6" w:rsidRDefault="05C0067D" w14:paraId="5B6C151F" w14:textId="77777777">
      <w:pPr>
        <w:pStyle w:val="NoSpacing"/>
        <w:spacing w:line="360" w:lineRule="auto"/>
        <w:rPr>
          <w:b/>
          <w:bCs/>
          <w:sz w:val="32"/>
          <w:szCs w:val="32"/>
        </w:rPr>
      </w:pPr>
      <w:r w:rsidRPr="05C0067D">
        <w:rPr>
          <w:b/>
          <w:bCs/>
          <w:sz w:val="32"/>
          <w:szCs w:val="32"/>
        </w:rPr>
        <w:t>3.2 Anonymous</w:t>
      </w:r>
    </w:p>
    <w:p w:rsidR="00CF2724" w:rsidP="00D23B69" w:rsidRDefault="05C0067D" w14:paraId="07BB5CA3" w14:textId="77777777">
      <w:pPr>
        <w:pStyle w:val="NoSpacing"/>
        <w:spacing w:line="360" w:lineRule="auto"/>
        <w:jc w:val="both"/>
      </w:pPr>
      <w:r w:rsidRPr="003E7A03">
        <w:t xml:space="preserve">The most famous group of hacktivists is Anonymous. Anonymous is a group of hackers that create missions and tasks in order to make a change in the world they live in. This includes taking down </w:t>
      </w:r>
      <w:proofErr w:type="spellStart"/>
      <w:r w:rsidRPr="003E7A03">
        <w:t>paedophiles</w:t>
      </w:r>
      <w:proofErr w:type="spellEnd"/>
      <w:r w:rsidRPr="003E7A03">
        <w:t xml:space="preserve"> and sites that host child pornography, and this along with other missions that serve to better society. </w:t>
      </w:r>
    </w:p>
    <w:p w:rsidR="00576D8E" w:rsidP="00D23B69" w:rsidRDefault="05C0067D" w14:paraId="0B0941C6" w14:textId="4AC204CA">
      <w:pPr>
        <w:pStyle w:val="NoSpacing"/>
        <w:spacing w:line="360" w:lineRule="auto"/>
        <w:jc w:val="both"/>
      </w:pPr>
      <w:r w:rsidRPr="003E7A03">
        <w:t>They have amassed an enormous following on social media.</w:t>
      </w:r>
      <w:r w:rsidR="007A645D">
        <w:t xml:space="preserve"> </w:t>
      </w:r>
      <w:r w:rsidRPr="003E7A03">
        <w:t>Anonymous is also highly active on social media including Twitter. Besides Anonymous having their own social media accounts, it’s members also have accounts. Using their account to not only express views and alert about upcoming events, but they also have accounts that they use in their daily lives</w:t>
      </w:r>
      <w:r w:rsidR="00576D8E">
        <w:t xml:space="preserve"> [</w:t>
      </w:r>
      <w:r w:rsidR="3B0D940B">
        <w:t>5</w:t>
      </w:r>
      <w:r w:rsidR="00576D8E">
        <w:t>].</w:t>
      </w:r>
    </w:p>
    <w:p w:rsidRPr="00B207B5" w:rsidR="00E05881" w:rsidP="00D23B69" w:rsidRDefault="360093E5" w14:paraId="6FD9858A" w14:textId="05FE622E">
      <w:pPr>
        <w:pStyle w:val="NoSpacing"/>
        <w:spacing w:line="360" w:lineRule="auto"/>
        <w:jc w:val="both"/>
      </w:pPr>
      <w:r w:rsidRPr="003E7A03">
        <w:br/>
      </w:r>
    </w:p>
    <w:p w:rsidRPr="004C7A55" w:rsidR="004C7A55" w:rsidP="00A3520F" w:rsidRDefault="008B35D9" w14:paraId="1FA9E233" w14:textId="10DAFE49">
      <w:pPr>
        <w:pStyle w:val="SectionTitle"/>
        <w:numPr>
          <w:ilvl w:val="0"/>
          <w:numId w:val="15"/>
        </w:numPr>
        <w:spacing w:after="120"/>
        <w:jc w:val="both"/>
        <w:rPr>
          <w:rFonts w:asciiTheme="minorHAnsi" w:hAnsiTheme="minorHAnsi" w:cstheme="minorBidi"/>
          <w:b/>
          <w:color w:val="000000" w:themeColor="text2"/>
          <w:sz w:val="36"/>
          <w:szCs w:val="36"/>
        </w:rPr>
      </w:pPr>
      <w:r w:rsidRPr="285B389A">
        <w:rPr>
          <w:rFonts w:asciiTheme="minorHAnsi" w:hAnsiTheme="minorHAnsi" w:cstheme="minorBidi"/>
          <w:b/>
          <w:color w:val="000000" w:themeColor="text2"/>
          <w:sz w:val="36"/>
          <w:szCs w:val="36"/>
        </w:rPr>
        <w:t>Approach</w:t>
      </w:r>
    </w:p>
    <w:p w:rsidRPr="00EF2202" w:rsidR="00EF2202" w:rsidP="000B00DF" w:rsidRDefault="7847D20C" w14:paraId="6D97C26E" w14:textId="5F9ABC39">
      <w:pPr>
        <w:spacing w:after="120"/>
        <w:ind w:firstLine="0"/>
        <w:jc w:val="both"/>
        <w:rPr>
          <w:rFonts w:eastAsia="Times New Roman"/>
          <w:color w:val="000000" w:themeColor="text2"/>
          <w:sz w:val="24"/>
        </w:rPr>
      </w:pPr>
      <w:r w:rsidRPr="003E7A03">
        <w:rPr>
          <w:rFonts w:eastAsia="Times New Roman"/>
          <w:color w:val="000000" w:themeColor="text2"/>
          <w:sz w:val="24"/>
        </w:rPr>
        <w:t>Our main goal is to distinguish hackers from normal users in Twitter from the language they use. To achieve that, we need to complete a few steps; Extracting the Twitter data, processing the data to a more accessible form, build two classifiers for accuracy and lastly train and test the classifiers.</w:t>
      </w:r>
    </w:p>
    <w:p w:rsidRPr="003E7A03" w:rsidR="089B26C6" w:rsidP="000B00DF" w:rsidRDefault="089B26C6" w14:paraId="1405C986" w14:textId="0C541C23">
      <w:pPr>
        <w:spacing w:after="120"/>
        <w:ind w:firstLine="0"/>
        <w:jc w:val="both"/>
        <w:rPr>
          <w:color w:val="000000" w:themeColor="text2"/>
          <w:sz w:val="24"/>
        </w:rPr>
      </w:pPr>
      <w:r w:rsidRPr="322D8E6D" w:rsidR="322D8E6D">
        <w:rPr>
          <w:rFonts w:eastAsia="Times New Roman"/>
          <w:color w:val="000000" w:themeColor="text2" w:themeTint="FF" w:themeShade="FF"/>
          <w:sz w:val="24"/>
          <w:szCs w:val="24"/>
        </w:rPr>
        <w:t>Our approach was to start from mining the data from Twitter. It is the first step because</w:t>
      </w:r>
      <w:r w:rsidRPr="322D8E6D" w:rsidR="322D8E6D">
        <w:rPr>
          <w:rFonts w:eastAsia="Times New Roman"/>
          <w:color w:val="000000" w:themeColor="text2" w:themeTint="FF" w:themeShade="FF"/>
          <w:sz w:val="24"/>
          <w:szCs w:val="24"/>
        </w:rPr>
        <w:t xml:space="preserve">, </w:t>
      </w:r>
      <w:r w:rsidRPr="322D8E6D" w:rsidR="322D8E6D">
        <w:rPr>
          <w:rFonts w:eastAsia="Times New Roman"/>
          <w:color w:val="000000" w:themeColor="text2" w:themeTint="FF" w:themeShade="FF"/>
          <w:sz w:val="24"/>
          <w:szCs w:val="24"/>
        </w:rPr>
        <w:t xml:space="preserve">without the data, we cannot do anything else. Data mining was done with an API from </w:t>
      </w:r>
      <w:r w:rsidRPr="322D8E6D" w:rsidR="322D8E6D">
        <w:rPr>
          <w:rFonts w:eastAsia="Times New Roman"/>
          <w:color w:val="000000" w:themeColor="text2" w:themeTint="FF" w:themeShade="FF"/>
          <w:sz w:val="24"/>
          <w:szCs w:val="24"/>
        </w:rPr>
        <w:t>Twitter</w:t>
      </w:r>
      <w:r w:rsidRPr="322D8E6D" w:rsidR="322D8E6D">
        <w:rPr>
          <w:rFonts w:eastAsia="Times New Roman"/>
          <w:color w:val="000000" w:themeColor="text2" w:themeTint="FF" w:themeShade="FF"/>
          <w:sz w:val="24"/>
          <w:szCs w:val="24"/>
        </w:rPr>
        <w:t xml:space="preserve"> called </w:t>
      </w:r>
      <w:proofErr w:type="spellStart"/>
      <w:r w:rsidRPr="322D8E6D" w:rsidR="322D8E6D">
        <w:rPr>
          <w:rFonts w:eastAsia="Times New Roman"/>
          <w:color w:val="000000" w:themeColor="text2" w:themeTint="FF" w:themeShade="FF"/>
          <w:sz w:val="24"/>
          <w:szCs w:val="24"/>
        </w:rPr>
        <w:t>Tweepy</w:t>
      </w:r>
      <w:proofErr w:type="spellEnd"/>
      <w:r w:rsidRPr="322D8E6D" w:rsidR="322D8E6D">
        <w:rPr>
          <w:rFonts w:eastAsia="Times New Roman"/>
          <w:color w:val="000000" w:themeColor="text2" w:themeTint="FF" w:themeShade="FF"/>
          <w:sz w:val="24"/>
          <w:szCs w:val="24"/>
        </w:rPr>
        <w:t xml:space="preserve">, which </w:t>
      </w:r>
      <w:r w:rsidRPr="322D8E6D" w:rsidR="322D8E6D">
        <w:rPr>
          <w:rFonts w:eastAsia="Times New Roman"/>
          <w:color w:val="000000" w:themeColor="text2" w:themeTint="FF" w:themeShade="FF"/>
          <w:sz w:val="24"/>
          <w:szCs w:val="24"/>
        </w:rPr>
        <w:t>was</w:t>
      </w:r>
      <w:r w:rsidRPr="322D8E6D" w:rsidR="322D8E6D">
        <w:rPr>
          <w:rFonts w:eastAsia="Times New Roman"/>
          <w:color w:val="000000" w:themeColor="text2" w:themeTint="FF" w:themeShade="FF"/>
          <w:sz w:val="24"/>
          <w:szCs w:val="24"/>
        </w:rPr>
        <w:t xml:space="preserve"> modified to fill our purposes better. To get the data extraction working we had to apply and receive a developer </w:t>
      </w:r>
      <w:r w:rsidRPr="322D8E6D" w:rsidR="322D8E6D">
        <w:rPr>
          <w:rFonts w:eastAsia="Times New Roman"/>
          <w:color w:val="000000" w:themeColor="text2" w:themeTint="FF" w:themeShade="FF"/>
          <w:sz w:val="24"/>
          <w:szCs w:val="24"/>
        </w:rPr>
        <w:t>account</w:t>
      </w:r>
      <w:r w:rsidRPr="322D8E6D" w:rsidR="322D8E6D">
        <w:rPr>
          <w:rFonts w:eastAsia="Times New Roman"/>
          <w:color w:val="000000" w:themeColor="text2" w:themeTint="FF" w:themeShade="FF"/>
          <w:sz w:val="24"/>
          <w:szCs w:val="24"/>
        </w:rPr>
        <w:t xml:space="preserve"> from Twitter. After that</w:t>
      </w:r>
      <w:r w:rsidRPr="322D8E6D" w:rsidR="322D8E6D">
        <w:rPr>
          <w:rFonts w:eastAsia="Times New Roman"/>
          <w:color w:val="000000" w:themeColor="text2" w:themeTint="FF" w:themeShade="FF"/>
          <w:sz w:val="24"/>
          <w:szCs w:val="24"/>
        </w:rPr>
        <w:t>,</w:t>
      </w:r>
      <w:r w:rsidRPr="322D8E6D" w:rsidR="322D8E6D">
        <w:rPr>
          <w:rFonts w:eastAsia="Times New Roman"/>
          <w:color w:val="000000" w:themeColor="text2" w:themeTint="FF" w:themeShade="FF"/>
          <w:sz w:val="24"/>
          <w:szCs w:val="24"/>
        </w:rPr>
        <w:t xml:space="preserve"> we could start to extract and store tweets in a text file.</w:t>
      </w:r>
    </w:p>
    <w:p w:rsidRPr="003E7A03" w:rsidR="009130C1" w:rsidP="00AC2866" w:rsidRDefault="089B26C6" w14:paraId="74FAB138" w14:textId="128A2B3F">
      <w:pPr>
        <w:spacing w:after="120"/>
        <w:ind w:firstLine="0"/>
        <w:jc w:val="both"/>
        <w:rPr>
          <w:rFonts w:eastAsia="Times New Roman"/>
          <w:color w:val="000000" w:themeColor="text2"/>
          <w:sz w:val="24"/>
        </w:rPr>
      </w:pPr>
      <w:r w:rsidRPr="003E7A03">
        <w:rPr>
          <w:rFonts w:eastAsia="Times New Roman"/>
          <w:color w:val="000000" w:themeColor="text2"/>
          <w:sz w:val="24"/>
        </w:rPr>
        <w:t>Text pre-processing was used to clean the data and pass on only relevant information. In text pre-processing</w:t>
      </w:r>
      <w:r w:rsidRPr="003E7A03" w:rsidR="00B933C9">
        <w:rPr>
          <w:rFonts w:eastAsia="Times New Roman"/>
          <w:color w:val="000000" w:themeColor="text2"/>
          <w:sz w:val="24"/>
        </w:rPr>
        <w:t>,</w:t>
      </w:r>
      <w:r w:rsidRPr="003E7A03">
        <w:rPr>
          <w:rFonts w:eastAsia="Times New Roman"/>
          <w:color w:val="000000" w:themeColor="text2"/>
          <w:sz w:val="24"/>
        </w:rPr>
        <w:t xml:space="preserve"> there </w:t>
      </w:r>
      <w:r w:rsidRPr="003E7A03" w:rsidR="00B933C9">
        <w:rPr>
          <w:rFonts w:eastAsia="Times New Roman"/>
          <w:color w:val="000000" w:themeColor="text2"/>
          <w:sz w:val="24"/>
        </w:rPr>
        <w:t>are</w:t>
      </w:r>
      <w:r w:rsidRPr="003E7A03">
        <w:rPr>
          <w:rFonts w:eastAsia="Times New Roman"/>
          <w:color w:val="000000" w:themeColor="text2"/>
          <w:sz w:val="24"/>
        </w:rPr>
        <w:t xml:space="preserve"> a few different steps of manipulating the data. The goal of pre-processing was to make all the tweets to be in the same format for easier use </w:t>
      </w:r>
      <w:proofErr w:type="gramStart"/>
      <w:r w:rsidRPr="003E7A03">
        <w:rPr>
          <w:rFonts w:eastAsia="Times New Roman"/>
          <w:color w:val="000000" w:themeColor="text2"/>
          <w:sz w:val="24"/>
        </w:rPr>
        <w:t>later</w:t>
      </w:r>
      <w:r w:rsidRPr="003E7A03" w:rsidR="312AC18E">
        <w:rPr>
          <w:rFonts w:eastAsia="Times New Roman"/>
          <w:color w:val="000000" w:themeColor="text2"/>
          <w:sz w:val="24"/>
        </w:rPr>
        <w:t xml:space="preserve"> on</w:t>
      </w:r>
      <w:proofErr w:type="gramEnd"/>
      <w:r w:rsidRPr="003E7A03">
        <w:rPr>
          <w:rFonts w:eastAsia="Times New Roman"/>
          <w:color w:val="000000" w:themeColor="text2"/>
          <w:sz w:val="24"/>
        </w:rPr>
        <w:t>. In this step</w:t>
      </w:r>
      <w:r w:rsidRPr="003E7A03" w:rsidR="00B933C9">
        <w:rPr>
          <w:rFonts w:eastAsia="Times New Roman"/>
          <w:color w:val="000000" w:themeColor="text2"/>
          <w:sz w:val="24"/>
        </w:rPr>
        <w:t>,</w:t>
      </w:r>
      <w:r w:rsidRPr="003E7A03">
        <w:rPr>
          <w:rFonts w:eastAsia="Times New Roman"/>
          <w:color w:val="000000" w:themeColor="text2"/>
          <w:sz w:val="24"/>
        </w:rPr>
        <w:t xml:space="preserve"> all the tweets are first in their original form. Then a few functions are applied to the data frame of tweets to make them unified. Punctuation was removed first because it makes further applications of functions easier. While removing punctuation, also emoticons are removed. After that</w:t>
      </w:r>
      <w:r w:rsidRPr="003E7A03" w:rsidR="00CD0204">
        <w:rPr>
          <w:rFonts w:eastAsia="Times New Roman"/>
          <w:color w:val="000000" w:themeColor="text2"/>
          <w:sz w:val="24"/>
        </w:rPr>
        <w:t>,</w:t>
      </w:r>
      <w:r w:rsidRPr="003E7A03">
        <w:rPr>
          <w:rFonts w:eastAsia="Times New Roman"/>
          <w:color w:val="000000" w:themeColor="text2"/>
          <w:sz w:val="24"/>
        </w:rPr>
        <w:t xml:space="preserve"> all the tweets were fully converted to be only </w:t>
      </w:r>
      <w:r w:rsidRPr="003E7A03" w:rsidR="00FC799D">
        <w:rPr>
          <w:rFonts w:eastAsia="Times New Roman"/>
          <w:color w:val="000000" w:themeColor="text2"/>
          <w:sz w:val="24"/>
        </w:rPr>
        <w:t>lower-case</w:t>
      </w:r>
      <w:r w:rsidRPr="003E7A03">
        <w:rPr>
          <w:rFonts w:eastAsia="Times New Roman"/>
          <w:color w:val="000000" w:themeColor="text2"/>
          <w:sz w:val="24"/>
        </w:rPr>
        <w:t xml:space="preserve"> characters. In addition, English stop words were removed. </w:t>
      </w:r>
      <w:r w:rsidRPr="003E7A03" w:rsidR="488832B7">
        <w:rPr>
          <w:rFonts w:eastAsia="Times New Roman"/>
          <w:color w:val="000000" w:themeColor="text2"/>
          <w:sz w:val="24"/>
        </w:rPr>
        <w:t xml:space="preserve">Natural language toolkit </w:t>
      </w:r>
      <w:r w:rsidRPr="003E7A03" w:rsidR="19D5F19C">
        <w:rPr>
          <w:rFonts w:eastAsia="Times New Roman"/>
          <w:color w:val="000000" w:themeColor="text2"/>
          <w:sz w:val="24"/>
        </w:rPr>
        <w:t>list</w:t>
      </w:r>
      <w:r w:rsidRPr="003E7A03" w:rsidR="488832B7">
        <w:rPr>
          <w:rFonts w:eastAsia="Times New Roman"/>
          <w:color w:val="000000" w:themeColor="text2"/>
          <w:sz w:val="24"/>
        </w:rPr>
        <w:t xml:space="preserve"> of</w:t>
      </w:r>
      <w:r w:rsidRPr="003E7A03" w:rsidR="4BC42EAA">
        <w:rPr>
          <w:rFonts w:eastAsia="Times New Roman"/>
          <w:color w:val="000000" w:themeColor="text2"/>
          <w:sz w:val="24"/>
        </w:rPr>
        <w:t xml:space="preserve"> </w:t>
      </w:r>
      <w:r w:rsidRPr="003E7A03">
        <w:rPr>
          <w:rFonts w:eastAsia="Times New Roman"/>
          <w:color w:val="000000" w:themeColor="text2"/>
          <w:sz w:val="24"/>
        </w:rPr>
        <w:t xml:space="preserve">Stop words </w:t>
      </w:r>
      <w:proofErr w:type="gramStart"/>
      <w:r w:rsidRPr="003E7A03">
        <w:rPr>
          <w:rFonts w:eastAsia="Times New Roman"/>
          <w:color w:val="000000" w:themeColor="text2"/>
          <w:sz w:val="24"/>
        </w:rPr>
        <w:t>include</w:t>
      </w:r>
      <w:proofErr w:type="gramEnd"/>
      <w:r w:rsidRPr="003E7A03">
        <w:rPr>
          <w:rFonts w:eastAsia="Times New Roman"/>
          <w:color w:val="000000" w:themeColor="text2"/>
          <w:sz w:val="24"/>
        </w:rPr>
        <w:t xml:space="preserve"> words like “a, an, the, in, on” and so on. </w:t>
      </w:r>
    </w:p>
    <w:p w:rsidRPr="003E7A03" w:rsidR="089B26C6" w:rsidP="005A6DF2" w:rsidRDefault="089B26C6" w14:paraId="4F7DBE2C" w14:textId="62CD31C1">
      <w:pPr>
        <w:spacing w:after="120"/>
        <w:ind w:firstLine="0"/>
        <w:jc w:val="both"/>
        <w:rPr>
          <w:rFonts w:cstheme="minorHAnsi"/>
          <w:color w:val="000000" w:themeColor="text1"/>
          <w:sz w:val="24"/>
          <w:szCs w:val="22"/>
        </w:rPr>
      </w:pPr>
      <w:r w:rsidRPr="003E7A03">
        <w:rPr>
          <w:rFonts w:eastAsia="Times New Roman" w:cstheme="minorHAnsi"/>
          <w:color w:val="000000" w:themeColor="text1"/>
          <w:sz w:val="24"/>
          <w:szCs w:val="22"/>
        </w:rPr>
        <w:t xml:space="preserve">Now we have tweets that are stripped from unnecessary words, there is no </w:t>
      </w:r>
      <w:r w:rsidRPr="003E7A03" w:rsidR="00FC799D">
        <w:rPr>
          <w:rFonts w:eastAsia="Times New Roman" w:cstheme="minorHAnsi"/>
          <w:color w:val="000000" w:themeColor="text1"/>
          <w:sz w:val="24"/>
          <w:szCs w:val="22"/>
        </w:rPr>
        <w:t>punctuation,</w:t>
      </w:r>
      <w:r w:rsidRPr="003E7A03">
        <w:rPr>
          <w:rFonts w:eastAsia="Times New Roman" w:cstheme="minorHAnsi"/>
          <w:color w:val="000000" w:themeColor="text1"/>
          <w:sz w:val="24"/>
          <w:szCs w:val="22"/>
        </w:rPr>
        <w:t xml:space="preserve"> and everything is in lower case for easier manipulation. Text pre-processing is vital for the next step of counting the frequency of words used in the tweets of followed users.</w:t>
      </w:r>
    </w:p>
    <w:p w:rsidRPr="003E7A03" w:rsidR="089B26C6" w:rsidP="003D3EF6" w:rsidRDefault="089B26C6" w14:paraId="72668FFC" w14:textId="68763775">
      <w:pPr>
        <w:spacing w:after="120"/>
        <w:ind w:firstLine="0"/>
        <w:jc w:val="both"/>
        <w:rPr>
          <w:rFonts w:cstheme="minorHAnsi"/>
          <w:color w:val="000000" w:themeColor="text1"/>
          <w:sz w:val="24"/>
          <w:szCs w:val="22"/>
        </w:rPr>
      </w:pPr>
      <w:r w:rsidRPr="003E7A03">
        <w:rPr>
          <w:rFonts w:eastAsia="Times New Roman" w:cstheme="minorHAnsi"/>
          <w:color w:val="000000" w:themeColor="text1"/>
          <w:sz w:val="24"/>
          <w:szCs w:val="22"/>
        </w:rPr>
        <w:t xml:space="preserve">Terms frequency counting was used for comparing the most used words for a keywords list provided to us by the product owner. </w:t>
      </w:r>
      <w:r w:rsidRPr="003E7A03" w:rsidR="00CD0204">
        <w:rPr>
          <w:rFonts w:eastAsia="Times New Roman" w:cstheme="minorHAnsi"/>
          <w:color w:val="000000" w:themeColor="text1"/>
          <w:sz w:val="24"/>
          <w:szCs w:val="22"/>
        </w:rPr>
        <w:t>In addition,</w:t>
      </w:r>
      <w:r w:rsidRPr="003E7A03">
        <w:rPr>
          <w:rFonts w:eastAsia="Times New Roman" w:cstheme="minorHAnsi"/>
          <w:color w:val="000000" w:themeColor="text1"/>
          <w:sz w:val="24"/>
          <w:szCs w:val="22"/>
        </w:rPr>
        <w:t xml:space="preserve"> new keywords were added to the existing list from the most frequent words used by hacktivists. On addition of counting the frequent words, different counter functions were used to count only hashtags or usernames used in the tweets.</w:t>
      </w:r>
    </w:p>
    <w:p w:rsidRPr="003E7A03" w:rsidR="089B26C6" w:rsidP="00A20FE8" w:rsidRDefault="089B26C6" w14:paraId="52B6EE3C" w14:textId="727879AE">
      <w:pPr>
        <w:spacing w:after="120"/>
        <w:ind w:firstLine="0"/>
        <w:jc w:val="both"/>
        <w:rPr>
          <w:rFonts w:eastAsia="Times New Roman"/>
          <w:color w:val="000000" w:themeColor="text2"/>
          <w:sz w:val="24"/>
        </w:rPr>
      </w:pPr>
      <w:r w:rsidRPr="003E7A03">
        <w:rPr>
          <w:rFonts w:eastAsia="Times New Roman"/>
          <w:color w:val="000000" w:themeColor="text2"/>
          <w:sz w:val="24"/>
        </w:rPr>
        <w:t xml:space="preserve">The next step is </w:t>
      </w:r>
      <w:r w:rsidRPr="003E7A03" w:rsidR="00FC799D">
        <w:rPr>
          <w:rFonts w:eastAsia="Times New Roman"/>
          <w:color w:val="000000" w:themeColor="text2"/>
          <w:sz w:val="24"/>
        </w:rPr>
        <w:t>analysing</w:t>
      </w:r>
      <w:r w:rsidRPr="003E7A03">
        <w:rPr>
          <w:rFonts w:eastAsia="Times New Roman"/>
          <w:color w:val="000000" w:themeColor="text2"/>
          <w:sz w:val="24"/>
        </w:rPr>
        <w:t xml:space="preserve"> the data. There was some manual work involved in the </w:t>
      </w:r>
      <w:r w:rsidRPr="003E7A03" w:rsidR="00651589">
        <w:rPr>
          <w:rFonts w:eastAsia="Times New Roman"/>
          <w:color w:val="000000" w:themeColor="text2"/>
          <w:sz w:val="24"/>
        </w:rPr>
        <w:t>analyzation</w:t>
      </w:r>
      <w:r w:rsidRPr="003E7A03">
        <w:rPr>
          <w:rFonts w:eastAsia="Times New Roman"/>
          <w:color w:val="000000" w:themeColor="text2"/>
          <w:sz w:val="24"/>
        </w:rPr>
        <w:t xml:space="preserve"> process</w:t>
      </w:r>
      <w:r w:rsidRPr="003E7A03" w:rsidR="397A252B">
        <w:rPr>
          <w:rFonts w:eastAsia="Times New Roman"/>
          <w:color w:val="000000" w:themeColor="text2"/>
          <w:sz w:val="24"/>
        </w:rPr>
        <w:t xml:space="preserve"> in labelling by hand</w:t>
      </w:r>
      <w:r w:rsidRPr="003E7A03">
        <w:rPr>
          <w:rFonts w:eastAsia="Times New Roman"/>
          <w:color w:val="000000" w:themeColor="text2"/>
          <w:sz w:val="24"/>
        </w:rPr>
        <w:t xml:space="preserve"> a part of tweets by being related to hacking or not. The tweets labelled were from users that we know are hacktivists. This was a tool used in our classifier to determine the users’ involvement in the hacktivist scene.</w:t>
      </w:r>
    </w:p>
    <w:p w:rsidRPr="003E7A03" w:rsidR="009130C1" w:rsidP="00BB5BBE" w:rsidRDefault="16767AEA" w14:paraId="5960F22B" w14:textId="77777777">
      <w:pPr>
        <w:pStyle w:val="BodyText"/>
        <w:jc w:val="both"/>
        <w:rPr>
          <w:rFonts w:eastAsia="Times New Roman" w:cstheme="minorHAnsi"/>
          <w:color w:val="000000" w:themeColor="text1"/>
          <w:sz w:val="24"/>
          <w:szCs w:val="22"/>
        </w:rPr>
      </w:pPr>
      <w:r w:rsidRPr="003E7A03">
        <w:rPr>
          <w:rFonts w:eastAsia="Times New Roman" w:cstheme="minorHAnsi"/>
          <w:color w:val="000000" w:themeColor="text1"/>
          <w:sz w:val="24"/>
          <w:szCs w:val="22"/>
        </w:rPr>
        <w:t xml:space="preserve">Data was then visualized to get a better understanding of the results. Visualization helps for example in a situation when one needs to access word frequency of specific dates or the popularity of specific words on different dates. </w:t>
      </w:r>
    </w:p>
    <w:p w:rsidRPr="003E7A03" w:rsidR="00590692" w:rsidP="00EB03C5" w:rsidRDefault="16767AEA" w14:paraId="67F9C6BF" w14:textId="46CC132B">
      <w:pPr>
        <w:pStyle w:val="BodyText"/>
        <w:jc w:val="both"/>
        <w:rPr>
          <w:rFonts w:eastAsia="Times New Roman" w:cstheme="minorHAnsi"/>
          <w:color w:val="000000" w:themeColor="text1"/>
          <w:sz w:val="24"/>
          <w:szCs w:val="22"/>
        </w:rPr>
      </w:pPr>
      <w:r w:rsidRPr="003E7A03">
        <w:rPr>
          <w:rFonts w:eastAsia="Times New Roman" w:cstheme="minorHAnsi"/>
          <w:color w:val="000000" w:themeColor="text1"/>
          <w:sz w:val="24"/>
          <w:szCs w:val="22"/>
        </w:rPr>
        <w:t>With visuali</w:t>
      </w:r>
      <w:r w:rsidRPr="003E7A03" w:rsidR="00CD0204">
        <w:rPr>
          <w:rFonts w:eastAsia="Times New Roman" w:cstheme="minorHAnsi"/>
          <w:color w:val="000000" w:themeColor="text1"/>
          <w:sz w:val="24"/>
          <w:szCs w:val="22"/>
        </w:rPr>
        <w:t>z</w:t>
      </w:r>
      <w:r w:rsidRPr="003E7A03">
        <w:rPr>
          <w:rFonts w:eastAsia="Times New Roman" w:cstheme="minorHAnsi"/>
          <w:color w:val="000000" w:themeColor="text1"/>
          <w:sz w:val="24"/>
          <w:szCs w:val="22"/>
        </w:rPr>
        <w:t>ation</w:t>
      </w:r>
      <w:r w:rsidRPr="003E7A03" w:rsidR="00CD0204">
        <w:rPr>
          <w:rFonts w:eastAsia="Times New Roman" w:cstheme="minorHAnsi"/>
          <w:color w:val="000000" w:themeColor="text1"/>
          <w:sz w:val="24"/>
          <w:szCs w:val="22"/>
        </w:rPr>
        <w:t>,</w:t>
      </w:r>
      <w:r w:rsidRPr="003E7A03">
        <w:rPr>
          <w:rFonts w:eastAsia="Times New Roman" w:cstheme="minorHAnsi"/>
          <w:color w:val="000000" w:themeColor="text1"/>
          <w:sz w:val="24"/>
          <w:szCs w:val="22"/>
        </w:rPr>
        <w:t xml:space="preserve"> it is also easier to spot false positives and negatives from Na</w:t>
      </w:r>
      <w:r w:rsidRPr="003E7A03" w:rsidR="00E60DE2">
        <w:rPr>
          <w:rFonts w:eastAsia="Times New Roman" w:cstheme="minorHAnsi"/>
          <w:color w:val="000000" w:themeColor="text1"/>
          <w:sz w:val="24"/>
          <w:szCs w:val="22"/>
        </w:rPr>
        <w:t>i</w:t>
      </w:r>
      <w:r w:rsidRPr="003E7A03">
        <w:rPr>
          <w:rFonts w:eastAsia="Times New Roman" w:cstheme="minorHAnsi"/>
          <w:color w:val="000000" w:themeColor="text1"/>
          <w:sz w:val="24"/>
          <w:szCs w:val="22"/>
        </w:rPr>
        <w:t>ve Bayes classifier. Na</w:t>
      </w:r>
      <w:r w:rsidRPr="003E7A03" w:rsidR="00E60DE2">
        <w:rPr>
          <w:rFonts w:eastAsia="Times New Roman" w:cstheme="minorHAnsi"/>
          <w:color w:val="000000" w:themeColor="text1"/>
          <w:sz w:val="24"/>
          <w:szCs w:val="22"/>
        </w:rPr>
        <w:t>i</w:t>
      </w:r>
      <w:r w:rsidRPr="003E7A03">
        <w:rPr>
          <w:rFonts w:eastAsia="Times New Roman" w:cstheme="minorHAnsi"/>
          <w:color w:val="000000" w:themeColor="text1"/>
          <w:sz w:val="24"/>
          <w:szCs w:val="22"/>
        </w:rPr>
        <w:t>ve Bayes classifier was chosen because it is optimal for text categorization and offers a solution to the problems of the project. Supervised learning with previously mentioned manually labelled tweets are used to teach the classifier.</w:t>
      </w:r>
      <w:r w:rsidRPr="003E7A03" w:rsidR="009130C1">
        <w:rPr>
          <w:rFonts w:cstheme="minorHAnsi"/>
          <w:color w:val="000000" w:themeColor="text1"/>
          <w:sz w:val="24"/>
          <w:szCs w:val="22"/>
        </w:rPr>
        <w:t xml:space="preserve"> </w:t>
      </w:r>
      <w:r w:rsidRPr="003E7A03">
        <w:rPr>
          <w:rFonts w:eastAsia="Times New Roman" w:cstheme="minorHAnsi"/>
          <w:color w:val="000000" w:themeColor="text1"/>
          <w:sz w:val="24"/>
          <w:szCs w:val="22"/>
        </w:rPr>
        <w:t>Lastly</w:t>
      </w:r>
      <w:r w:rsidRPr="003E7A03" w:rsidR="009130C1">
        <w:rPr>
          <w:rFonts w:eastAsia="Times New Roman" w:cstheme="minorHAnsi"/>
          <w:color w:val="000000" w:themeColor="text1"/>
          <w:sz w:val="24"/>
          <w:szCs w:val="22"/>
        </w:rPr>
        <w:t xml:space="preserve">, </w:t>
      </w:r>
      <w:r w:rsidRPr="003E7A03">
        <w:rPr>
          <w:rFonts w:eastAsia="Times New Roman" w:cstheme="minorHAnsi"/>
          <w:color w:val="000000" w:themeColor="text1"/>
          <w:sz w:val="24"/>
          <w:szCs w:val="22"/>
        </w:rPr>
        <w:t>sentiment analysis is used for classifying the tweets in three categories; positive, neutral and negative tweets. With sentiment analysis it is possible to detect a change in the emotion of the tweets, possibly alerting from a future defacement of a website and more.</w:t>
      </w:r>
      <w:r w:rsidRPr="003E7A03" w:rsidR="00590692">
        <w:rPr>
          <w:rFonts w:eastAsia="Times New Roman" w:cstheme="minorHAnsi"/>
          <w:color w:val="000000" w:themeColor="text1"/>
          <w:sz w:val="24"/>
          <w:szCs w:val="22"/>
        </w:rPr>
        <w:t xml:space="preserve"> </w:t>
      </w:r>
    </w:p>
    <w:p w:rsidRPr="004C7A55" w:rsidR="00612919" w:rsidP="004A16AB" w:rsidRDefault="009063BB" w14:paraId="3A66C962" w14:textId="60B75A59">
      <w:pPr>
        <w:pStyle w:val="BodyText"/>
        <w:rPr>
          <w:b/>
          <w:color w:val="000000" w:themeColor="text2"/>
          <w:sz w:val="32"/>
          <w:szCs w:val="32"/>
        </w:rPr>
      </w:pPr>
      <w:r>
        <w:rPr>
          <w:b/>
          <w:color w:val="000000" w:themeColor="text2"/>
          <w:sz w:val="32"/>
          <w:szCs w:val="32"/>
        </w:rPr>
        <w:t>4</w:t>
      </w:r>
      <w:r w:rsidRPr="285B389A" w:rsidR="00C052A0">
        <w:rPr>
          <w:b/>
          <w:color w:val="000000" w:themeColor="text2"/>
          <w:sz w:val="32"/>
          <w:szCs w:val="32"/>
        </w:rPr>
        <w:t xml:space="preserve">.1 </w:t>
      </w:r>
      <w:r w:rsidRPr="285B389A" w:rsidR="7AB09CA2">
        <w:rPr>
          <w:b/>
          <w:color w:val="000000" w:themeColor="text2"/>
          <w:sz w:val="32"/>
          <w:szCs w:val="32"/>
        </w:rPr>
        <w:t>Related Work</w:t>
      </w:r>
    </w:p>
    <w:p w:rsidRPr="00FE39C7" w:rsidR="002D4270" w:rsidP="000A4E77" w:rsidRDefault="00322C28" w14:paraId="1B4493EC" w14:textId="77777777">
      <w:pPr>
        <w:pStyle w:val="BodyText"/>
        <w:jc w:val="both"/>
        <w:rPr>
          <w:rFonts w:eastAsia="Times New Roman"/>
          <w:color w:val="000000" w:themeColor="text1"/>
          <w:sz w:val="24"/>
        </w:rPr>
      </w:pPr>
      <w:r w:rsidRPr="00FE39C7">
        <w:rPr>
          <w:rFonts w:eastAsia="Times New Roman"/>
          <w:color w:val="000000" w:themeColor="text1"/>
          <w:sz w:val="24"/>
        </w:rPr>
        <w:t>In this section</w:t>
      </w:r>
      <w:r w:rsidRPr="00FE39C7" w:rsidR="003D1809">
        <w:rPr>
          <w:rFonts w:eastAsia="Times New Roman"/>
          <w:color w:val="000000" w:themeColor="text1"/>
          <w:sz w:val="24"/>
        </w:rPr>
        <w:t>,</w:t>
      </w:r>
      <w:r w:rsidRPr="00FE39C7" w:rsidR="32FA3660">
        <w:rPr>
          <w:rFonts w:eastAsia="Times New Roman"/>
          <w:color w:val="000000" w:themeColor="text1"/>
          <w:sz w:val="24"/>
        </w:rPr>
        <w:t xml:space="preserve"> relevant work will be discussed. Similar research and the result w</w:t>
      </w:r>
      <w:r w:rsidRPr="00FE39C7">
        <w:rPr>
          <w:rFonts w:eastAsia="Times New Roman"/>
          <w:color w:val="000000" w:themeColor="text1"/>
          <w:sz w:val="24"/>
        </w:rPr>
        <w:t>ill be displayed in this section</w:t>
      </w:r>
      <w:r w:rsidRPr="00FE39C7" w:rsidR="32FA3660">
        <w:rPr>
          <w:rFonts w:eastAsia="Times New Roman"/>
          <w:color w:val="000000" w:themeColor="text1"/>
          <w:sz w:val="24"/>
        </w:rPr>
        <w:t>. For this research</w:t>
      </w:r>
      <w:r w:rsidRPr="00FE39C7" w:rsidR="003D1809">
        <w:rPr>
          <w:rFonts w:eastAsia="Times New Roman"/>
          <w:color w:val="000000" w:themeColor="text1"/>
          <w:sz w:val="24"/>
        </w:rPr>
        <w:t>,</w:t>
      </w:r>
      <w:r w:rsidRPr="00FE39C7" w:rsidR="32FA3660">
        <w:rPr>
          <w:rFonts w:eastAsia="Times New Roman"/>
          <w:color w:val="000000" w:themeColor="text1"/>
          <w:sz w:val="24"/>
        </w:rPr>
        <w:t xml:space="preserve"> a study concerning social sentiment and a study concerning </w:t>
      </w:r>
      <w:r w:rsidRPr="00FE39C7" w:rsidR="00A41B81">
        <w:rPr>
          <w:rFonts w:eastAsia="Times New Roman"/>
          <w:color w:val="000000" w:themeColor="text1"/>
          <w:sz w:val="24"/>
        </w:rPr>
        <w:t>T</w:t>
      </w:r>
      <w:r w:rsidRPr="00FE39C7" w:rsidR="32FA3660">
        <w:rPr>
          <w:rFonts w:eastAsia="Times New Roman"/>
          <w:color w:val="000000" w:themeColor="text1"/>
          <w:sz w:val="24"/>
        </w:rPr>
        <w:t>witter will be used for reference.</w:t>
      </w:r>
    </w:p>
    <w:p w:rsidRPr="00FE39C7" w:rsidR="006473F1" w:rsidP="000A4E77" w:rsidRDefault="32FA3660" w14:paraId="342202FD" w14:textId="1C82EE60">
      <w:pPr>
        <w:pStyle w:val="BodyText"/>
        <w:jc w:val="both"/>
        <w:rPr>
          <w:rFonts w:eastAsia="Times New Roman"/>
          <w:color w:val="000000" w:themeColor="text1"/>
          <w:sz w:val="24"/>
        </w:rPr>
      </w:pPr>
      <w:r w:rsidRPr="00FE39C7">
        <w:rPr>
          <w:rFonts w:eastAsia="Times New Roman"/>
          <w:color w:val="000000" w:themeColor="text1"/>
          <w:sz w:val="24"/>
        </w:rPr>
        <w:t>Cyber-attacks are on the rise because of the increasing globalisation. These attacks form a great risk for the following areas; Denial of service, data leaking and application compromising among others.</w:t>
      </w:r>
      <w:r w:rsidRPr="00FE39C7" w:rsidR="0460DF43">
        <w:rPr>
          <w:rFonts w:cstheme="minorHAnsi"/>
          <w:color w:val="000000" w:themeColor="text1"/>
          <w:sz w:val="24"/>
        </w:rPr>
        <w:br/>
      </w:r>
      <w:r w:rsidRPr="00FE39C7">
        <w:rPr>
          <w:rFonts w:eastAsia="Times New Roman"/>
          <w:color w:val="000000" w:themeColor="text1"/>
          <w:sz w:val="24"/>
        </w:rPr>
        <w:t>A variety of anti-threat measures are in effect in order to combat attacks like D</w:t>
      </w:r>
      <w:r w:rsidRPr="00FE39C7" w:rsidR="003D1809">
        <w:rPr>
          <w:rFonts w:eastAsia="Times New Roman"/>
          <w:color w:val="000000" w:themeColor="text1"/>
          <w:sz w:val="24"/>
        </w:rPr>
        <w:t>D</w:t>
      </w:r>
      <w:r w:rsidRPr="00FE39C7">
        <w:rPr>
          <w:rFonts w:eastAsia="Times New Roman"/>
          <w:color w:val="000000" w:themeColor="text1"/>
          <w:sz w:val="24"/>
        </w:rPr>
        <w:t>o</w:t>
      </w:r>
      <w:r w:rsidRPr="00FE39C7" w:rsidR="003D1809">
        <w:rPr>
          <w:rFonts w:eastAsia="Times New Roman"/>
          <w:color w:val="000000" w:themeColor="text1"/>
          <w:sz w:val="24"/>
        </w:rPr>
        <w:t>S</w:t>
      </w:r>
      <w:r w:rsidRPr="00FE39C7" w:rsidR="00160C44">
        <w:rPr>
          <w:rStyle w:val="FootnoteReference"/>
          <w:rFonts w:eastAsia="Times New Roman"/>
          <w:color w:val="000000" w:themeColor="text1"/>
          <w:sz w:val="24"/>
        </w:rPr>
        <w:footnoteReference w:id="3"/>
      </w:r>
      <w:r w:rsidRPr="00FE39C7">
        <w:rPr>
          <w:rFonts w:eastAsia="Times New Roman"/>
          <w:color w:val="000000" w:themeColor="text1"/>
          <w:sz w:val="24"/>
        </w:rPr>
        <w:t xml:space="preserve">. Predictive analysis can be particularly beneficiary for </w:t>
      </w:r>
      <w:r w:rsidRPr="00FE39C7" w:rsidR="00A41B81">
        <w:rPr>
          <w:rFonts w:eastAsia="Times New Roman"/>
          <w:color w:val="000000" w:themeColor="text1"/>
          <w:sz w:val="24"/>
        </w:rPr>
        <w:t>T</w:t>
      </w:r>
      <w:r w:rsidRPr="00FE39C7">
        <w:rPr>
          <w:rFonts w:eastAsia="Times New Roman"/>
          <w:color w:val="000000" w:themeColor="text1"/>
          <w:sz w:val="24"/>
        </w:rPr>
        <w:t xml:space="preserve">witter </w:t>
      </w:r>
      <w:proofErr w:type="gramStart"/>
      <w:r w:rsidRPr="00FE39C7">
        <w:rPr>
          <w:rFonts w:eastAsia="Times New Roman"/>
          <w:color w:val="000000" w:themeColor="text1"/>
          <w:sz w:val="24"/>
        </w:rPr>
        <w:t>because of the fact that</w:t>
      </w:r>
      <w:proofErr w:type="gramEnd"/>
      <w:r w:rsidRPr="00FE39C7">
        <w:rPr>
          <w:rFonts w:eastAsia="Times New Roman"/>
          <w:color w:val="000000" w:themeColor="text1"/>
          <w:sz w:val="24"/>
        </w:rPr>
        <w:t xml:space="preserve"> certain </w:t>
      </w:r>
      <w:r w:rsidRPr="00FE39C7" w:rsidR="00A41B81">
        <w:rPr>
          <w:rFonts w:eastAsia="Times New Roman"/>
          <w:color w:val="000000" w:themeColor="text1"/>
          <w:sz w:val="24"/>
        </w:rPr>
        <w:t>T</w:t>
      </w:r>
      <w:r w:rsidRPr="00FE39C7">
        <w:rPr>
          <w:rFonts w:eastAsia="Times New Roman"/>
          <w:color w:val="000000" w:themeColor="text1"/>
          <w:sz w:val="24"/>
        </w:rPr>
        <w:t>witter functions that include retweets, favourites and replies can be characterized and this a</w:t>
      </w:r>
      <w:r w:rsidRPr="00FE39C7" w:rsidR="003D1809">
        <w:rPr>
          <w:rFonts w:eastAsia="Times New Roman"/>
          <w:color w:val="000000" w:themeColor="text1"/>
          <w:sz w:val="24"/>
        </w:rPr>
        <w:t>l</w:t>
      </w:r>
      <w:r w:rsidRPr="00FE39C7">
        <w:rPr>
          <w:rFonts w:eastAsia="Times New Roman"/>
          <w:color w:val="000000" w:themeColor="text1"/>
          <w:sz w:val="24"/>
        </w:rPr>
        <w:t>ong with the polarity of the text can improve predicting events like political elections and the release of new products. The predictive power of social networks can be used by investigating published data and statistical modelling and that can assist in identifying statistical similarities between social users on social media. Therefore, it can be concluded that sentiment analysis is a useful way to analyse tweets.</w:t>
      </w:r>
    </w:p>
    <w:p w:rsidRPr="00FE39C7" w:rsidR="00664C8C" w:rsidP="004D1631" w:rsidRDefault="32FA3660" w14:paraId="7D72255D" w14:textId="0F57D0E9">
      <w:pPr>
        <w:pStyle w:val="BodyText"/>
        <w:jc w:val="both"/>
        <w:rPr>
          <w:rFonts w:eastAsia="Times New Roman"/>
          <w:color w:val="000000" w:themeColor="text1"/>
          <w:sz w:val="24"/>
        </w:rPr>
      </w:pPr>
      <w:r w:rsidRPr="00FE39C7">
        <w:rPr>
          <w:rFonts w:eastAsia="Times New Roman"/>
          <w:color w:val="000000" w:themeColor="text1"/>
          <w:sz w:val="24"/>
        </w:rPr>
        <w:t>In research</w:t>
      </w:r>
      <w:r w:rsidRPr="00FE39C7" w:rsidR="391E1F6B">
        <w:rPr>
          <w:rFonts w:eastAsia="Times New Roman"/>
          <w:color w:val="000000" w:themeColor="text1"/>
          <w:sz w:val="24"/>
        </w:rPr>
        <w:t xml:space="preserve"> </w:t>
      </w:r>
      <w:r w:rsidRPr="00FE39C7" w:rsidR="0022795C">
        <w:rPr>
          <w:rFonts w:eastAsia="Times New Roman"/>
          <w:color w:val="000000" w:themeColor="text1"/>
          <w:sz w:val="24"/>
        </w:rPr>
        <w:t>[</w:t>
      </w:r>
      <w:r w:rsidRPr="00FE39C7" w:rsidR="47274460">
        <w:rPr>
          <w:rFonts w:eastAsia="Times New Roman"/>
          <w:color w:val="000000" w:themeColor="text1"/>
          <w:sz w:val="24"/>
        </w:rPr>
        <w:t>6</w:t>
      </w:r>
      <w:r w:rsidRPr="00FE39C7" w:rsidR="0022795C">
        <w:rPr>
          <w:rFonts w:eastAsia="Times New Roman"/>
          <w:color w:val="000000" w:themeColor="text1"/>
          <w:sz w:val="24"/>
        </w:rPr>
        <w:t>]</w:t>
      </w:r>
      <w:r w:rsidRPr="00FE39C7">
        <w:rPr>
          <w:rFonts w:eastAsia="Times New Roman"/>
          <w:color w:val="000000" w:themeColor="text1"/>
          <w:sz w:val="24"/>
        </w:rPr>
        <w:t xml:space="preserve"> </w:t>
      </w:r>
      <w:r w:rsidRPr="00FE39C7" w:rsidR="003D1809">
        <w:rPr>
          <w:rFonts w:eastAsia="Times New Roman"/>
          <w:color w:val="000000" w:themeColor="text1"/>
          <w:sz w:val="24"/>
        </w:rPr>
        <w:t>T</w:t>
      </w:r>
      <w:r w:rsidRPr="00FE39C7">
        <w:rPr>
          <w:rFonts w:eastAsia="Times New Roman"/>
          <w:color w:val="000000" w:themeColor="text1"/>
          <w:sz w:val="24"/>
        </w:rPr>
        <w:t>witter has</w:t>
      </w:r>
      <w:r w:rsidRPr="00FE39C7" w:rsidR="00322C28">
        <w:rPr>
          <w:rFonts w:eastAsia="Times New Roman"/>
          <w:color w:val="000000" w:themeColor="text1"/>
          <w:sz w:val="24"/>
        </w:rPr>
        <w:t xml:space="preserve"> been researched using Sentiment A</w:t>
      </w:r>
      <w:r w:rsidRPr="00FE39C7">
        <w:rPr>
          <w:rFonts w:eastAsia="Times New Roman"/>
          <w:color w:val="000000" w:themeColor="text1"/>
          <w:sz w:val="24"/>
        </w:rPr>
        <w:t xml:space="preserve">nalysis, </w:t>
      </w:r>
      <w:r w:rsidRPr="00FE39C7" w:rsidR="33943336">
        <w:rPr>
          <w:rFonts w:eastAsia="Times New Roman"/>
          <w:color w:val="000000" w:themeColor="text1"/>
          <w:sz w:val="24"/>
        </w:rPr>
        <w:t>u</w:t>
      </w:r>
      <w:r w:rsidRPr="00FE39C7" w:rsidR="00322C28">
        <w:rPr>
          <w:rFonts w:eastAsia="Times New Roman"/>
          <w:color w:val="000000" w:themeColor="text1"/>
          <w:sz w:val="24"/>
        </w:rPr>
        <w:t>sing Natural Language Processing and Machine L</w:t>
      </w:r>
      <w:r w:rsidRPr="00FE39C7">
        <w:rPr>
          <w:rFonts w:eastAsia="Times New Roman"/>
          <w:color w:val="000000" w:themeColor="text1"/>
          <w:sz w:val="24"/>
        </w:rPr>
        <w:t>earning techniques to interpret sentimental tendencies related to user opinions and make predictions about user opinions and make predictions about real events.</w:t>
      </w:r>
    </w:p>
    <w:p w:rsidRPr="00FE39C7" w:rsidR="00AD07B4" w:rsidP="00251D3A" w:rsidRDefault="32FA3660" w14:paraId="1C5050B1" w14:textId="715706C0">
      <w:pPr>
        <w:pStyle w:val="BodyText"/>
        <w:jc w:val="both"/>
        <w:rPr>
          <w:rFonts w:eastAsia="Times New Roman"/>
          <w:color w:val="000000" w:themeColor="text1"/>
          <w:sz w:val="24"/>
        </w:rPr>
      </w:pPr>
      <w:r w:rsidRPr="00FE39C7">
        <w:rPr>
          <w:rFonts w:eastAsia="Times New Roman"/>
          <w:color w:val="000000" w:themeColor="text1"/>
          <w:sz w:val="24"/>
        </w:rPr>
        <w:t xml:space="preserve">In the paper, a Social Sentiment Sensor in </w:t>
      </w:r>
      <w:r w:rsidRPr="00FE39C7" w:rsidR="00A41B81">
        <w:rPr>
          <w:rFonts w:eastAsia="Times New Roman"/>
          <w:color w:val="000000" w:themeColor="text1"/>
          <w:sz w:val="24"/>
        </w:rPr>
        <w:t>T</w:t>
      </w:r>
      <w:r w:rsidRPr="00FE39C7">
        <w:rPr>
          <w:rFonts w:eastAsia="Times New Roman"/>
          <w:color w:val="000000" w:themeColor="text1"/>
          <w:sz w:val="24"/>
        </w:rPr>
        <w:t xml:space="preserve">witter has been used in order to collect historical tweets. This in order to classify negative, positive and </w:t>
      </w:r>
      <w:r w:rsidRPr="00FE39C7" w:rsidR="00856883">
        <w:rPr>
          <w:rFonts w:eastAsia="Times New Roman"/>
          <w:color w:val="000000" w:themeColor="text1"/>
          <w:sz w:val="24"/>
        </w:rPr>
        <w:t>security-oriented tweets. When three</w:t>
      </w:r>
      <w:r w:rsidRPr="00FE39C7">
        <w:rPr>
          <w:rFonts w:eastAsia="Times New Roman"/>
          <w:color w:val="000000" w:themeColor="text1"/>
          <w:sz w:val="24"/>
        </w:rPr>
        <w:t xml:space="preserve"> different classification algorithms were used to evaluate results, maximum entropy provided the most effective results.</w:t>
      </w:r>
      <w:r w:rsidRPr="00FE39C7" w:rsidR="00CC3DE6">
        <w:rPr>
          <w:rFonts w:eastAsia="Times New Roman"/>
          <w:color w:val="000000" w:themeColor="text1"/>
          <w:sz w:val="24"/>
        </w:rPr>
        <w:t xml:space="preserve"> </w:t>
      </w:r>
      <w:ins w:author="Boyoung Han" w:id="1">
        <w:r w:rsidRPr="00FE39C7" w:rsidR="00CC3DE6">
          <w:rPr>
            <w:rFonts w:eastAsia="Times New Roman"/>
            <w:color w:val="000000" w:themeColor="text1"/>
            <w:sz w:val="24"/>
          </w:rPr>
          <w:t>Naive</w:t>
        </w:r>
      </w:ins>
      <w:r w:rsidRPr="00FE39C7" w:rsidR="00A41B81">
        <w:rPr>
          <w:rFonts w:eastAsia="Times New Roman"/>
          <w:color w:val="000000" w:themeColor="text1"/>
          <w:sz w:val="24"/>
        </w:rPr>
        <w:t xml:space="preserve"> B</w:t>
      </w:r>
      <w:r w:rsidRPr="00FE39C7">
        <w:rPr>
          <w:rFonts w:eastAsia="Times New Roman"/>
          <w:color w:val="000000" w:themeColor="text1"/>
          <w:sz w:val="24"/>
        </w:rPr>
        <w:t>ayes and Support vector machine followed and were responsible for less accurate results. In this research</w:t>
      </w:r>
      <w:r w:rsidRPr="00FE39C7" w:rsidR="00A41B81">
        <w:rPr>
          <w:rFonts w:eastAsia="Times New Roman"/>
          <w:color w:val="000000" w:themeColor="text1"/>
          <w:sz w:val="24"/>
        </w:rPr>
        <w:t>,</w:t>
      </w:r>
      <w:r w:rsidRPr="00FE39C7" w:rsidR="005F26E5">
        <w:rPr>
          <w:rFonts w:eastAsia="Times New Roman"/>
          <w:color w:val="000000" w:themeColor="text1"/>
          <w:sz w:val="24"/>
        </w:rPr>
        <w:t xml:space="preserve"> classification results of 80% </w:t>
      </w:r>
      <w:r w:rsidRPr="00FE39C7" w:rsidR="004901C0">
        <w:rPr>
          <w:rFonts w:eastAsia="Times New Roman"/>
          <w:color w:val="000000" w:themeColor="text1"/>
          <w:sz w:val="24"/>
        </w:rPr>
        <w:t>can</w:t>
      </w:r>
      <w:r w:rsidRPr="00FE39C7">
        <w:rPr>
          <w:rFonts w:eastAsia="Times New Roman"/>
          <w:color w:val="000000" w:themeColor="text1"/>
          <w:sz w:val="24"/>
        </w:rPr>
        <w:t xml:space="preserve"> be achieved</w:t>
      </w:r>
      <w:r w:rsidRPr="00FE39C7" w:rsidR="005F26E5">
        <w:rPr>
          <w:rFonts w:eastAsia="Times New Roman"/>
          <w:color w:val="000000" w:themeColor="text1"/>
          <w:sz w:val="24"/>
        </w:rPr>
        <w:t>.</w:t>
      </w:r>
    </w:p>
    <w:p w:rsidR="000C45A6" w:rsidP="000C45A6" w:rsidRDefault="005F26E5" w14:paraId="6A014D54" w14:textId="77777777">
      <w:pPr>
        <w:pStyle w:val="BodyText"/>
        <w:keepNext/>
        <w:jc w:val="both"/>
      </w:pPr>
      <w:r>
        <w:rPr>
          <w:rFonts w:eastAsia="Times New Roman"/>
          <w:noProof/>
          <w:color w:val="000000" w:themeColor="text1"/>
        </w:rPr>
        <w:drawing>
          <wp:inline distT="0" distB="0" distL="0" distR="0" wp14:anchorId="368EFCED" wp14:editId="156D1F76">
            <wp:extent cx="4152900" cy="2171700"/>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0937"/>
                    <a:stretch/>
                  </pic:blipFill>
                  <pic:spPr bwMode="auto">
                    <a:xfrm>
                      <a:off x="0" y="0"/>
                      <a:ext cx="4152900" cy="2171700"/>
                    </a:xfrm>
                    <a:prstGeom prst="rect">
                      <a:avLst/>
                    </a:prstGeom>
                    <a:noFill/>
                    <a:ln>
                      <a:noFill/>
                    </a:ln>
                    <a:extLst>
                      <a:ext uri="{53640926-AAD7-44D8-BBD7-CCE9431645EC}">
                        <a14:shadowObscured xmlns:a14="http://schemas.microsoft.com/office/drawing/2010/main"/>
                      </a:ext>
                    </a:extLst>
                  </pic:spPr>
                </pic:pic>
              </a:graphicData>
            </a:graphic>
          </wp:inline>
        </w:drawing>
      </w:r>
    </w:p>
    <w:p w:rsidRPr="006B1579" w:rsidR="006B1579" w:rsidP="006B1579" w:rsidRDefault="00AD07B4" w14:paraId="5A561A88" w14:textId="3197B4E6">
      <w:pPr>
        <w:pStyle w:val="Caption"/>
        <w:jc w:val="both"/>
      </w:pPr>
      <w:r>
        <w:t xml:space="preserve">Table </w:t>
      </w:r>
      <w:r w:rsidR="00E82346">
        <w:fldChar w:fldCharType="begin"/>
      </w:r>
      <w:r w:rsidR="00E82346">
        <w:instrText xml:space="preserve"> SEQ Table \* ARABIC </w:instrText>
      </w:r>
      <w:r w:rsidR="00E82346">
        <w:fldChar w:fldCharType="separate"/>
      </w:r>
      <w:r w:rsidR="002A6523">
        <w:rPr>
          <w:noProof/>
        </w:rPr>
        <w:t>1</w:t>
      </w:r>
      <w:r w:rsidR="00E82346">
        <w:fldChar w:fldCharType="end"/>
      </w:r>
      <w:r>
        <w:t xml:space="preserve"> Classification results of NB, SVM and ME.</w:t>
      </w:r>
    </w:p>
    <w:p w:rsidRPr="00835B29" w:rsidR="00835B29" w:rsidP="003702B3" w:rsidRDefault="00835B29" w14:paraId="643DDF4C" w14:textId="77777777">
      <w:pPr>
        <w:pStyle w:val="NoSpacing"/>
        <w:spacing w:line="240" w:lineRule="auto"/>
      </w:pPr>
    </w:p>
    <w:p w:rsidRPr="00FE39C7" w:rsidR="0089721D" w:rsidP="0089721D" w:rsidRDefault="00856883" w14:paraId="27EE5217" w14:textId="03725333">
      <w:pPr>
        <w:pStyle w:val="BodyText"/>
        <w:jc w:val="both"/>
        <w:rPr>
          <w:rFonts w:eastAsia="Times New Roman"/>
          <w:color w:val="000000" w:themeColor="text1"/>
          <w:sz w:val="24"/>
        </w:rPr>
      </w:pPr>
      <w:r w:rsidRPr="00FE39C7">
        <w:rPr>
          <w:rFonts w:eastAsia="Times New Roman"/>
          <w:color w:val="000000" w:themeColor="text1"/>
          <w:sz w:val="24"/>
        </w:rPr>
        <w:t xml:space="preserve">Concluding that </w:t>
      </w:r>
      <w:r w:rsidRPr="00FE39C7" w:rsidR="2ECB21F6">
        <w:rPr>
          <w:rFonts w:eastAsia="Times New Roman"/>
          <w:color w:val="000000" w:themeColor="text1"/>
          <w:sz w:val="24"/>
        </w:rPr>
        <w:t xml:space="preserve">sentimental analysis for </w:t>
      </w:r>
      <w:r w:rsidRPr="00FE39C7" w:rsidR="00A41B81">
        <w:rPr>
          <w:rFonts w:eastAsia="Times New Roman"/>
          <w:color w:val="000000" w:themeColor="text1"/>
          <w:sz w:val="24"/>
        </w:rPr>
        <w:t>T</w:t>
      </w:r>
      <w:r w:rsidRPr="00FE39C7" w:rsidR="2ECB21F6">
        <w:rPr>
          <w:rFonts w:eastAsia="Times New Roman"/>
          <w:color w:val="000000" w:themeColor="text1"/>
          <w:sz w:val="24"/>
        </w:rPr>
        <w:t xml:space="preserve">witter can be used as a reliable base to analyse tweets. </w:t>
      </w:r>
      <w:r w:rsidRPr="00FE39C7" w:rsidR="0460DF43">
        <w:rPr>
          <w:color w:val="000000" w:themeColor="text1"/>
        </w:rPr>
        <w:br/>
      </w:r>
      <w:r w:rsidRPr="00FE39C7" w:rsidR="00014AB9">
        <w:rPr>
          <w:rFonts w:eastAsia="Times New Roman"/>
          <w:color w:val="000000" w:themeColor="text1"/>
          <w:sz w:val="24"/>
        </w:rPr>
        <w:t>R</w:t>
      </w:r>
      <w:r w:rsidRPr="00FE39C7" w:rsidR="2ECB21F6">
        <w:rPr>
          <w:rFonts w:eastAsia="Times New Roman"/>
          <w:color w:val="000000" w:themeColor="text1"/>
          <w:sz w:val="24"/>
        </w:rPr>
        <w:t xml:space="preserve">esearch </w:t>
      </w:r>
      <w:r w:rsidRPr="00FE39C7" w:rsidR="0089721D">
        <w:rPr>
          <w:rFonts w:eastAsia="Times New Roman"/>
          <w:color w:val="000000" w:themeColor="text1"/>
          <w:sz w:val="24"/>
        </w:rPr>
        <w:t>[</w:t>
      </w:r>
      <w:r w:rsidRPr="00FE39C7" w:rsidR="7B61CE10">
        <w:rPr>
          <w:rFonts w:eastAsia="Times New Roman"/>
          <w:color w:val="000000" w:themeColor="text1"/>
          <w:sz w:val="24"/>
        </w:rPr>
        <w:t>7</w:t>
      </w:r>
      <w:r w:rsidRPr="00FE39C7" w:rsidR="0089721D">
        <w:rPr>
          <w:rFonts w:eastAsia="Times New Roman"/>
          <w:color w:val="000000" w:themeColor="text1"/>
          <w:sz w:val="24"/>
        </w:rPr>
        <w:t>]</w:t>
      </w:r>
      <w:r w:rsidRPr="00FE39C7" w:rsidR="2ECB21F6">
        <w:rPr>
          <w:rFonts w:eastAsia="Times New Roman"/>
          <w:color w:val="000000" w:themeColor="text1"/>
          <w:sz w:val="24"/>
        </w:rPr>
        <w:t xml:space="preserve"> </w:t>
      </w:r>
      <w:proofErr w:type="gramStart"/>
      <w:r w:rsidRPr="00FE39C7" w:rsidR="2ECB21F6">
        <w:rPr>
          <w:rFonts w:eastAsia="Times New Roman"/>
          <w:color w:val="000000" w:themeColor="text1"/>
          <w:sz w:val="24"/>
        </w:rPr>
        <w:t>looks into</w:t>
      </w:r>
      <w:proofErr w:type="gramEnd"/>
      <w:r w:rsidRPr="00FE39C7" w:rsidR="2ECB21F6">
        <w:rPr>
          <w:rFonts w:eastAsia="Times New Roman"/>
          <w:color w:val="000000" w:themeColor="text1"/>
          <w:sz w:val="24"/>
        </w:rPr>
        <w:t xml:space="preserve"> movie reviews in order to attain the sentiment of the reviewers. Where it starts by stating that research towards this topic has come from a shift of interest from the topics of discussion. This can be for example sports or politics. The researchers have concluded that this shift has changed into the interest for the sentiment of the users rather than just the discussion topics. This can be about a product review, focusing on whether the review would be positive or negative. On Rotten Tomatoes (a movie critic website) the reviews are labelled with a rating system in addition to the review. </w:t>
      </w:r>
    </w:p>
    <w:p w:rsidRPr="00FE39C7" w:rsidR="00F71ECD" w:rsidP="0089721D" w:rsidRDefault="2ECB21F6" w14:paraId="70DCA147" w14:textId="77777777">
      <w:pPr>
        <w:pStyle w:val="BodyText"/>
        <w:jc w:val="both"/>
        <w:rPr>
          <w:rFonts w:eastAsia="Times New Roman"/>
          <w:color w:val="000000" w:themeColor="text1"/>
          <w:sz w:val="24"/>
        </w:rPr>
      </w:pPr>
      <w:r w:rsidRPr="00FE39C7">
        <w:rPr>
          <w:rFonts w:eastAsia="Times New Roman"/>
          <w:color w:val="000000" w:themeColor="text1"/>
          <w:sz w:val="24"/>
        </w:rPr>
        <w:t>The similarities between this related research and the research that is being presented right now becomes apparent, while it’s possible to extract the keywords (because keywords hold a clear value because its only one word) with sentiment comes a variety of possibilities to express emotions. For example; Without a rating</w:t>
      </w:r>
      <w:r w:rsidRPr="00FE39C7" w:rsidR="00A41B81">
        <w:rPr>
          <w:rFonts w:eastAsia="Times New Roman"/>
          <w:color w:val="000000" w:themeColor="text1"/>
          <w:sz w:val="24"/>
        </w:rPr>
        <w:t>,</w:t>
      </w:r>
      <w:r w:rsidRPr="00FE39C7">
        <w:rPr>
          <w:rFonts w:eastAsia="Times New Roman"/>
          <w:color w:val="000000" w:themeColor="text1"/>
          <w:sz w:val="24"/>
        </w:rPr>
        <w:t xml:space="preserve"> a sentence like:  Well this was great, Contains zero words with a negative value. However, when you also take in account a rating system 1-10 and it has been graded by the reviewer with a low score, it becomes apparent that the reviewer used sarcasm in order to get their point across.</w:t>
      </w:r>
    </w:p>
    <w:p w:rsidRPr="00FE39C7" w:rsidR="00E2751C" w:rsidP="0089721D" w:rsidRDefault="00A41B81" w14:paraId="60538B5B" w14:textId="77777777">
      <w:pPr>
        <w:pStyle w:val="BodyText"/>
        <w:jc w:val="both"/>
        <w:rPr>
          <w:rFonts w:eastAsia="Times New Roman"/>
          <w:color w:val="000000" w:themeColor="text1"/>
          <w:sz w:val="24"/>
        </w:rPr>
      </w:pPr>
      <w:r w:rsidRPr="00FE39C7">
        <w:rPr>
          <w:rFonts w:eastAsia="Times New Roman"/>
          <w:color w:val="000000" w:themeColor="text1"/>
          <w:sz w:val="24"/>
        </w:rPr>
        <w:t>Three</w:t>
      </w:r>
      <w:r w:rsidRPr="00FE39C7" w:rsidR="2ECB21F6">
        <w:rPr>
          <w:rFonts w:eastAsia="Times New Roman"/>
          <w:color w:val="000000" w:themeColor="text1"/>
          <w:sz w:val="24"/>
        </w:rPr>
        <w:t xml:space="preserve"> </w:t>
      </w:r>
      <w:r w:rsidRPr="00FE39C7">
        <w:rPr>
          <w:rFonts w:eastAsia="Times New Roman"/>
          <w:color w:val="000000" w:themeColor="text1"/>
          <w:sz w:val="24"/>
        </w:rPr>
        <w:t>m</w:t>
      </w:r>
      <w:r w:rsidRPr="00FE39C7" w:rsidR="2ECB21F6">
        <w:rPr>
          <w:rFonts w:eastAsia="Times New Roman"/>
          <w:color w:val="000000" w:themeColor="text1"/>
          <w:sz w:val="24"/>
        </w:rPr>
        <w:t xml:space="preserve">achine learning methods </w:t>
      </w:r>
      <w:r w:rsidRPr="00FE39C7">
        <w:rPr>
          <w:rFonts w:eastAsia="Times New Roman"/>
          <w:color w:val="000000" w:themeColor="text1"/>
          <w:sz w:val="24"/>
        </w:rPr>
        <w:t>were</w:t>
      </w:r>
      <w:r w:rsidRPr="00FE39C7" w:rsidR="2ECB21F6">
        <w:rPr>
          <w:rFonts w:eastAsia="Times New Roman"/>
          <w:color w:val="000000" w:themeColor="text1"/>
          <w:sz w:val="24"/>
        </w:rPr>
        <w:t xml:space="preserve"> used in order to see what classification method </w:t>
      </w:r>
      <w:ins w:author="Boyoung Han" w:id="2">
        <w:r w:rsidRPr="00FE39C7" w:rsidR="00E60DE2">
          <w:rPr>
            <w:rFonts w:eastAsia="Times New Roman"/>
            <w:color w:val="000000" w:themeColor="text1"/>
            <w:sz w:val="24"/>
          </w:rPr>
          <w:t>Naive</w:t>
        </w:r>
      </w:ins>
      <w:r w:rsidRPr="00FE39C7" w:rsidR="2ECB21F6">
        <w:rPr>
          <w:rFonts w:eastAsia="Times New Roman"/>
          <w:color w:val="000000" w:themeColor="text1"/>
          <w:sz w:val="24"/>
        </w:rPr>
        <w:t xml:space="preserve"> Bayes classification, maximum entropy classification, and </w:t>
      </w:r>
      <w:r w:rsidRPr="00FE39C7" w:rsidR="00AE34E3">
        <w:rPr>
          <w:rFonts w:eastAsia="Times New Roman"/>
          <w:color w:val="000000" w:themeColor="text1"/>
          <w:sz w:val="24"/>
        </w:rPr>
        <w:t>S</w:t>
      </w:r>
      <w:r w:rsidRPr="00FE39C7" w:rsidR="2ECB21F6">
        <w:rPr>
          <w:rFonts w:eastAsia="Times New Roman"/>
          <w:color w:val="000000" w:themeColor="text1"/>
          <w:sz w:val="24"/>
        </w:rPr>
        <w:t xml:space="preserve">upport </w:t>
      </w:r>
      <w:r w:rsidRPr="00FE39C7" w:rsidR="00AE34E3">
        <w:rPr>
          <w:rFonts w:eastAsia="Times New Roman"/>
          <w:color w:val="000000" w:themeColor="text1"/>
          <w:sz w:val="24"/>
        </w:rPr>
        <w:t>V</w:t>
      </w:r>
      <w:r w:rsidRPr="00FE39C7" w:rsidR="2ECB21F6">
        <w:rPr>
          <w:rFonts w:eastAsia="Times New Roman"/>
          <w:color w:val="000000" w:themeColor="text1"/>
          <w:sz w:val="24"/>
        </w:rPr>
        <w:t xml:space="preserve">ector </w:t>
      </w:r>
      <w:r w:rsidRPr="00FE39C7" w:rsidR="00AE34E3">
        <w:rPr>
          <w:rFonts w:eastAsia="Times New Roman"/>
          <w:color w:val="000000" w:themeColor="text1"/>
          <w:sz w:val="24"/>
        </w:rPr>
        <w:t>M</w:t>
      </w:r>
      <w:r w:rsidRPr="00FE39C7" w:rsidR="2ECB21F6">
        <w:rPr>
          <w:rFonts w:eastAsia="Times New Roman"/>
          <w:color w:val="000000" w:themeColor="text1"/>
          <w:sz w:val="24"/>
        </w:rPr>
        <w:t>achine. Two of which were also used in this research</w:t>
      </w:r>
      <w:r w:rsidRPr="00FE39C7" w:rsidR="005F26E5">
        <w:rPr>
          <w:rFonts w:eastAsia="Times New Roman"/>
          <w:color w:val="000000" w:themeColor="text1"/>
          <w:sz w:val="24"/>
        </w:rPr>
        <w:t>, Naive</w:t>
      </w:r>
      <w:r w:rsidRPr="00FE39C7" w:rsidR="00A61778">
        <w:rPr>
          <w:rFonts w:eastAsia="Times New Roman"/>
          <w:color w:val="000000" w:themeColor="text1"/>
          <w:sz w:val="24"/>
        </w:rPr>
        <w:t xml:space="preserve"> B</w:t>
      </w:r>
      <w:r w:rsidRPr="00FE39C7" w:rsidR="005F26E5">
        <w:rPr>
          <w:rFonts w:eastAsia="Times New Roman"/>
          <w:color w:val="000000" w:themeColor="text1"/>
          <w:sz w:val="24"/>
        </w:rPr>
        <w:t>aye</w:t>
      </w:r>
      <w:r w:rsidRPr="00FE39C7" w:rsidR="00A61778">
        <w:rPr>
          <w:rFonts w:eastAsia="Times New Roman"/>
          <w:color w:val="000000" w:themeColor="text1"/>
          <w:sz w:val="24"/>
        </w:rPr>
        <w:t xml:space="preserve">s and </w:t>
      </w:r>
      <w:r w:rsidRPr="00FE39C7" w:rsidR="00DE4F09">
        <w:rPr>
          <w:rFonts w:eastAsia="Times New Roman"/>
          <w:color w:val="000000" w:themeColor="text1"/>
          <w:sz w:val="24"/>
        </w:rPr>
        <w:t>S</w:t>
      </w:r>
      <w:r w:rsidRPr="00FE39C7" w:rsidR="00A61778">
        <w:rPr>
          <w:rFonts w:eastAsia="Times New Roman"/>
          <w:color w:val="000000" w:themeColor="text1"/>
          <w:sz w:val="24"/>
        </w:rPr>
        <w:t xml:space="preserve">upport </w:t>
      </w:r>
      <w:r w:rsidRPr="00FE39C7" w:rsidR="00DE4F09">
        <w:rPr>
          <w:rFonts w:eastAsia="Times New Roman"/>
          <w:color w:val="000000" w:themeColor="text1"/>
          <w:sz w:val="24"/>
        </w:rPr>
        <w:t>V</w:t>
      </w:r>
      <w:r w:rsidRPr="00FE39C7" w:rsidR="00A61778">
        <w:rPr>
          <w:rFonts w:eastAsia="Times New Roman"/>
          <w:color w:val="000000" w:themeColor="text1"/>
          <w:sz w:val="24"/>
        </w:rPr>
        <w:t xml:space="preserve">ector </w:t>
      </w:r>
      <w:r w:rsidRPr="00FE39C7" w:rsidR="00DE4F09">
        <w:rPr>
          <w:rFonts w:eastAsia="Times New Roman"/>
          <w:color w:val="000000" w:themeColor="text1"/>
          <w:sz w:val="24"/>
        </w:rPr>
        <w:t>M</w:t>
      </w:r>
      <w:r w:rsidRPr="00FE39C7" w:rsidR="00A61778">
        <w:rPr>
          <w:rFonts w:eastAsia="Times New Roman"/>
          <w:color w:val="000000" w:themeColor="text1"/>
          <w:sz w:val="24"/>
        </w:rPr>
        <w:t>achine will be explained in the next section</w:t>
      </w:r>
      <w:r w:rsidRPr="00FE39C7" w:rsidR="2ECB21F6">
        <w:rPr>
          <w:rFonts w:eastAsia="Times New Roman"/>
          <w:color w:val="000000" w:themeColor="text1"/>
          <w:sz w:val="24"/>
        </w:rPr>
        <w:t>. The</w:t>
      </w:r>
      <w:r w:rsidRPr="00FE39C7" w:rsidR="005F26E5">
        <w:rPr>
          <w:rFonts w:eastAsia="Times New Roman"/>
          <w:color w:val="000000" w:themeColor="text1"/>
          <w:sz w:val="24"/>
        </w:rPr>
        <w:t xml:space="preserve"> classification </w:t>
      </w:r>
      <w:r w:rsidRPr="00FE39C7" w:rsidR="2ECB21F6">
        <w:rPr>
          <w:rFonts w:eastAsia="Times New Roman"/>
          <w:color w:val="000000" w:themeColor="text1"/>
          <w:sz w:val="24"/>
        </w:rPr>
        <w:t xml:space="preserve">accuracy for Naive Bayes </w:t>
      </w:r>
      <w:r w:rsidRPr="00FE39C7" w:rsidR="007A5D5F">
        <w:rPr>
          <w:rFonts w:eastAsia="Times New Roman"/>
          <w:color w:val="000000" w:themeColor="text1"/>
          <w:sz w:val="24"/>
        </w:rPr>
        <w:t>combined with</w:t>
      </w:r>
      <w:r w:rsidRPr="00FE39C7" w:rsidR="2ECB21F6">
        <w:rPr>
          <w:rFonts w:eastAsia="Times New Roman"/>
          <w:color w:val="000000" w:themeColor="text1"/>
          <w:sz w:val="24"/>
        </w:rPr>
        <w:t xml:space="preserve"> </w:t>
      </w:r>
      <w:r w:rsidRPr="00FE39C7" w:rsidR="007A5D5F">
        <w:rPr>
          <w:rFonts w:eastAsia="Times New Roman"/>
          <w:color w:val="000000" w:themeColor="text1"/>
          <w:sz w:val="24"/>
        </w:rPr>
        <w:t>S</w:t>
      </w:r>
      <w:r w:rsidRPr="00FE39C7" w:rsidR="2ECB21F6">
        <w:rPr>
          <w:rFonts w:eastAsia="Times New Roman"/>
          <w:color w:val="000000" w:themeColor="text1"/>
          <w:sz w:val="24"/>
        </w:rPr>
        <w:t xml:space="preserve">upport </w:t>
      </w:r>
      <w:r w:rsidRPr="00FE39C7" w:rsidR="007A5D5F">
        <w:rPr>
          <w:rFonts w:eastAsia="Times New Roman"/>
          <w:color w:val="000000" w:themeColor="text1"/>
          <w:sz w:val="24"/>
        </w:rPr>
        <w:t>V</w:t>
      </w:r>
      <w:r w:rsidRPr="00FE39C7" w:rsidR="2ECB21F6">
        <w:rPr>
          <w:rFonts w:eastAsia="Times New Roman"/>
          <w:color w:val="000000" w:themeColor="text1"/>
          <w:sz w:val="24"/>
        </w:rPr>
        <w:t xml:space="preserve">ector </w:t>
      </w:r>
      <w:r w:rsidRPr="00FE39C7" w:rsidR="007A5D5F">
        <w:rPr>
          <w:rFonts w:eastAsia="Times New Roman"/>
          <w:color w:val="000000" w:themeColor="text1"/>
          <w:sz w:val="24"/>
        </w:rPr>
        <w:t>M</w:t>
      </w:r>
      <w:r w:rsidRPr="00FE39C7" w:rsidR="2ECB21F6">
        <w:rPr>
          <w:rFonts w:eastAsia="Times New Roman"/>
          <w:color w:val="000000" w:themeColor="text1"/>
          <w:sz w:val="24"/>
        </w:rPr>
        <w:t>achine topped 80%. Where the accuracy lacked was in the sentences that had an abundance of positive words. For an example a sentence where the effort put into performance was graded in the review rather than the performance itself.</w:t>
      </w:r>
    </w:p>
    <w:p w:rsidRPr="00FE39C7" w:rsidR="002514F1" w:rsidP="0089721D" w:rsidRDefault="2ECB21F6" w14:paraId="2F824960" w14:textId="590142BC">
      <w:pPr>
        <w:pStyle w:val="BodyText"/>
        <w:jc w:val="both"/>
        <w:rPr>
          <w:rFonts w:eastAsia="Times New Roman"/>
          <w:color w:val="000000" w:themeColor="text1"/>
          <w:sz w:val="24"/>
        </w:rPr>
      </w:pPr>
      <w:r w:rsidRPr="00FE39C7">
        <w:rPr>
          <w:rFonts w:eastAsia="Times New Roman"/>
          <w:color w:val="000000" w:themeColor="text1"/>
          <w:sz w:val="24"/>
        </w:rPr>
        <w:t>In the relevant works that have been examined</w:t>
      </w:r>
      <w:ins w:author="Boyoung Han" w:id="3">
        <w:r w:rsidRPr="00FE39C7" w:rsidR="00E60DE2">
          <w:rPr>
            <w:rFonts w:eastAsia="Times New Roman"/>
            <w:color w:val="000000" w:themeColor="text1"/>
            <w:sz w:val="24"/>
          </w:rPr>
          <w:t>,</w:t>
        </w:r>
      </w:ins>
      <w:r w:rsidRPr="00FE39C7">
        <w:rPr>
          <w:rFonts w:eastAsia="Times New Roman"/>
          <w:color w:val="000000" w:themeColor="text1"/>
          <w:sz w:val="24"/>
        </w:rPr>
        <w:t xml:space="preserve"> there has been a clear pattern is revealed. </w:t>
      </w:r>
      <w:r w:rsidRPr="00FE39C7" w:rsidR="0460DF43">
        <w:rPr>
          <w:rFonts w:cstheme="minorHAnsi"/>
          <w:color w:val="000000" w:themeColor="text1"/>
          <w:sz w:val="24"/>
        </w:rPr>
        <w:br/>
      </w:r>
      <w:r w:rsidRPr="00FE39C7">
        <w:rPr>
          <w:rFonts w:eastAsia="Times New Roman"/>
          <w:color w:val="000000" w:themeColor="text1"/>
          <w:sz w:val="24"/>
        </w:rPr>
        <w:t xml:space="preserve">Also, it confirms that it is difficult to differentiate the positive or negative sentiment for either a tweet or a movie review.  </w:t>
      </w:r>
      <w:r w:rsidRPr="00FE39C7" w:rsidR="00B22A49">
        <w:rPr>
          <w:rFonts w:eastAsia="Times New Roman"/>
          <w:color w:val="000000" w:themeColor="text1"/>
          <w:sz w:val="24"/>
        </w:rPr>
        <w:t>R</w:t>
      </w:r>
      <w:r w:rsidRPr="00FE39C7">
        <w:rPr>
          <w:rFonts w:eastAsia="Times New Roman"/>
          <w:color w:val="000000" w:themeColor="text1"/>
          <w:sz w:val="24"/>
        </w:rPr>
        <w:t xml:space="preserve">esearcher confirm that using Support Vector </w:t>
      </w:r>
      <w:r w:rsidRPr="00FE39C7" w:rsidR="007F7A6B">
        <w:rPr>
          <w:rFonts w:eastAsia="Times New Roman"/>
          <w:color w:val="000000" w:themeColor="text1"/>
          <w:sz w:val="24"/>
        </w:rPr>
        <w:t>M</w:t>
      </w:r>
      <w:r w:rsidRPr="00FE39C7">
        <w:rPr>
          <w:rFonts w:eastAsia="Times New Roman"/>
          <w:color w:val="000000" w:themeColor="text1"/>
          <w:sz w:val="24"/>
        </w:rPr>
        <w:t xml:space="preserve">achine and </w:t>
      </w:r>
      <w:ins w:author="Boyoung Han" w:id="4">
        <w:r w:rsidRPr="00FE39C7" w:rsidR="00E60DE2">
          <w:rPr>
            <w:rFonts w:eastAsia="Times New Roman"/>
            <w:color w:val="000000" w:themeColor="text1"/>
            <w:sz w:val="24"/>
          </w:rPr>
          <w:t>Naive</w:t>
        </w:r>
      </w:ins>
      <w:r w:rsidRPr="00FE39C7">
        <w:rPr>
          <w:rFonts w:eastAsia="Times New Roman"/>
          <w:color w:val="000000" w:themeColor="text1"/>
          <w:sz w:val="24"/>
        </w:rPr>
        <w:t xml:space="preserve"> </w:t>
      </w:r>
      <w:r w:rsidRPr="00FE39C7" w:rsidR="009130C1">
        <w:rPr>
          <w:rFonts w:eastAsia="Times New Roman"/>
          <w:color w:val="000000" w:themeColor="text1"/>
          <w:sz w:val="24"/>
        </w:rPr>
        <w:t>Bayes</w:t>
      </w:r>
      <w:r w:rsidRPr="00FE39C7">
        <w:rPr>
          <w:rFonts w:eastAsia="Times New Roman"/>
          <w:color w:val="000000" w:themeColor="text1"/>
          <w:sz w:val="24"/>
        </w:rPr>
        <w:t xml:space="preserve"> </w:t>
      </w:r>
      <w:ins w:author="Boyoung Han" w:id="5">
        <w:r w:rsidRPr="00FE39C7" w:rsidR="00E60DE2">
          <w:rPr>
            <w:rFonts w:eastAsia="Times New Roman"/>
            <w:color w:val="000000" w:themeColor="text1"/>
            <w:sz w:val="24"/>
          </w:rPr>
          <w:t>is</w:t>
        </w:r>
      </w:ins>
      <w:r w:rsidRPr="00FE39C7">
        <w:rPr>
          <w:rFonts w:eastAsia="Times New Roman"/>
          <w:color w:val="000000" w:themeColor="text1"/>
          <w:sz w:val="24"/>
        </w:rPr>
        <w:t xml:space="preserve"> completely legitimate and reliable ways of using machine learning in order to attain the </w:t>
      </w:r>
      <w:r w:rsidRPr="00FE39C7" w:rsidR="00A470FB">
        <w:rPr>
          <w:rFonts w:eastAsia="Times New Roman"/>
          <w:color w:val="000000" w:themeColor="text1"/>
          <w:sz w:val="24"/>
        </w:rPr>
        <w:t xml:space="preserve">classifier to </w:t>
      </w:r>
      <w:r w:rsidRPr="00FE39C7" w:rsidR="002F063B">
        <w:rPr>
          <w:rFonts w:eastAsia="Times New Roman"/>
          <w:color w:val="000000" w:themeColor="text1"/>
          <w:sz w:val="24"/>
        </w:rPr>
        <w:t>recognize</w:t>
      </w:r>
      <w:r w:rsidRPr="00FE39C7" w:rsidR="00FD0EEE">
        <w:rPr>
          <w:rFonts w:eastAsia="Times New Roman"/>
          <w:color w:val="000000" w:themeColor="text1"/>
          <w:sz w:val="24"/>
        </w:rPr>
        <w:t xml:space="preserve"> hacktivist </w:t>
      </w:r>
      <w:r w:rsidRPr="00FE39C7" w:rsidR="00D763DE">
        <w:rPr>
          <w:rFonts w:eastAsia="Times New Roman"/>
          <w:color w:val="000000" w:themeColor="text1"/>
          <w:sz w:val="24"/>
        </w:rPr>
        <w:t>or</w:t>
      </w:r>
      <w:r w:rsidRPr="00FE39C7" w:rsidR="00C752E7">
        <w:rPr>
          <w:rFonts w:eastAsia="Times New Roman"/>
          <w:color w:val="000000" w:themeColor="text1"/>
          <w:sz w:val="24"/>
        </w:rPr>
        <w:t xml:space="preserve"> no hacktivist</w:t>
      </w:r>
      <w:r w:rsidRPr="00FE39C7">
        <w:rPr>
          <w:rFonts w:eastAsia="Times New Roman"/>
          <w:color w:val="000000" w:themeColor="text1"/>
          <w:sz w:val="24"/>
        </w:rPr>
        <w:t>.</w:t>
      </w:r>
    </w:p>
    <w:p w:rsidR="00387697" w:rsidP="002514F1" w:rsidRDefault="2ECB21F6" w14:paraId="32A1CEB5" w14:textId="192B5C58">
      <w:pPr>
        <w:pStyle w:val="BodyText"/>
        <w:spacing w:line="240" w:lineRule="auto"/>
        <w:jc w:val="both"/>
        <w:rPr>
          <w:rFonts w:eastAsia="Times New Roman"/>
          <w:color w:val="000000" w:themeColor="text2"/>
        </w:rPr>
      </w:pPr>
      <w:r w:rsidRPr="003E7A03">
        <w:rPr>
          <w:rFonts w:eastAsia="Times New Roman"/>
          <w:color w:val="000000" w:themeColor="text1"/>
          <w:sz w:val="24"/>
        </w:rPr>
        <w:t xml:space="preserve"> </w:t>
      </w:r>
    </w:p>
    <w:p w:rsidR="008B35D9" w:rsidP="00C60783" w:rsidRDefault="008B35D9" w14:paraId="2494A37D" w14:textId="178934CD">
      <w:pPr>
        <w:pStyle w:val="BodyText"/>
        <w:numPr>
          <w:ilvl w:val="0"/>
          <w:numId w:val="15"/>
        </w:numPr>
        <w:rPr>
          <w:rFonts w:cstheme="minorHAnsi"/>
          <w:b/>
          <w:color w:val="000000" w:themeColor="text1"/>
          <w:sz w:val="36"/>
        </w:rPr>
      </w:pPr>
      <w:r w:rsidRPr="00B90F9F">
        <w:rPr>
          <w:rFonts w:cstheme="minorHAnsi"/>
          <w:b/>
          <w:color w:val="000000" w:themeColor="text1"/>
          <w:sz w:val="36"/>
        </w:rPr>
        <w:t>Methodology</w:t>
      </w:r>
    </w:p>
    <w:p w:rsidRPr="001F0813" w:rsidR="00131F7A" w:rsidP="001F0813" w:rsidRDefault="00DF3AA0" w14:paraId="61F04080" w14:textId="7A344B1E">
      <w:pPr>
        <w:ind w:firstLine="0"/>
        <w:jc w:val="both"/>
        <w:rPr>
          <w:sz w:val="24"/>
        </w:rPr>
      </w:pPr>
      <w:r w:rsidRPr="003E7A03">
        <w:rPr>
          <w:sz w:val="24"/>
        </w:rPr>
        <w:t xml:space="preserve">Machine learning field is a subfield from the broad field of artificial intelligence, this aims to make machines able to learn like human. Learning here means understood, observe and represent information about some statistical </w:t>
      </w:r>
      <w:proofErr w:type="gramStart"/>
      <w:r w:rsidRPr="003E7A03">
        <w:rPr>
          <w:sz w:val="24"/>
        </w:rPr>
        <w:t>phenomenon</w:t>
      </w:r>
      <w:r w:rsidRPr="003E7A03">
        <w:rPr>
          <w:color w:val="000000" w:themeColor="text1"/>
          <w:sz w:val="24"/>
        </w:rPr>
        <w:t>[</w:t>
      </w:r>
      <w:proofErr w:type="gramEnd"/>
      <w:r w:rsidRPr="003E7A03" w:rsidR="0085373C">
        <w:rPr>
          <w:color w:val="000000" w:themeColor="text1"/>
          <w:sz w:val="24"/>
        </w:rPr>
        <w:t>8</w:t>
      </w:r>
      <w:r w:rsidRPr="003E7A03">
        <w:rPr>
          <w:color w:val="000000" w:themeColor="text1"/>
          <w:sz w:val="24"/>
        </w:rPr>
        <w:t xml:space="preserve">]. </w:t>
      </w:r>
      <w:r w:rsidRPr="003E7A03">
        <w:rPr>
          <w:sz w:val="24"/>
        </w:rPr>
        <w:t xml:space="preserve">In our </w:t>
      </w:r>
      <w:proofErr w:type="gramStart"/>
      <w:r w:rsidRPr="003E7A03">
        <w:rPr>
          <w:sz w:val="24"/>
        </w:rPr>
        <w:t>tweets</w:t>
      </w:r>
      <w:proofErr w:type="gramEnd"/>
      <w:r w:rsidRPr="003E7A03">
        <w:rPr>
          <w:sz w:val="24"/>
        </w:rPr>
        <w:t xml:space="preserve"> classification, the features could be the words in the line and the classification of the line, hacktivist or non-hacktivist. </w:t>
      </w:r>
      <w:proofErr w:type="gramStart"/>
      <w:r w:rsidRPr="003E7A03">
        <w:rPr>
          <w:sz w:val="24"/>
        </w:rPr>
        <w:t>So</w:t>
      </w:r>
      <w:proofErr w:type="gramEnd"/>
      <w:r w:rsidRPr="003E7A03">
        <w:rPr>
          <w:sz w:val="24"/>
        </w:rPr>
        <w:t xml:space="preserve"> the input to hacktivist classification task can be viewed as a two dimensional matrix, whose axes are the tweets and the label. We divided the hacktivist classification into several tasks.</w:t>
      </w:r>
      <w:r w:rsidR="00F84819">
        <w:rPr>
          <w:sz w:val="24"/>
        </w:rPr>
        <w:t xml:space="preserve"> First</w:t>
      </w:r>
      <w:r w:rsidR="006F53EE">
        <w:rPr>
          <w:sz w:val="24"/>
        </w:rPr>
        <w:t xml:space="preserve"> </w:t>
      </w:r>
      <w:r w:rsidR="00626E0A">
        <w:rPr>
          <w:sz w:val="24"/>
        </w:rPr>
        <w:t>step is</w:t>
      </w:r>
      <w:r w:rsidRPr="003E7A03">
        <w:rPr>
          <w:sz w:val="24"/>
        </w:rPr>
        <w:t xml:space="preserve"> data collection and representation, second</w:t>
      </w:r>
      <w:r w:rsidR="00F65257">
        <w:rPr>
          <w:sz w:val="24"/>
        </w:rPr>
        <w:t xml:space="preserve"> step</w:t>
      </w:r>
      <w:r w:rsidRPr="003E7A03">
        <w:rPr>
          <w:sz w:val="24"/>
        </w:rPr>
        <w:t>, data preparation, we cleaned the characters that are not relevant for us</w:t>
      </w:r>
      <w:r w:rsidR="00B427CF">
        <w:rPr>
          <w:sz w:val="24"/>
        </w:rPr>
        <w:t xml:space="preserve"> </w:t>
      </w:r>
      <w:r w:rsidRPr="003E7A03">
        <w:rPr>
          <w:sz w:val="24"/>
        </w:rPr>
        <w:t>(</w:t>
      </w:r>
      <w:proofErr w:type="gramStart"/>
      <w:r w:rsidRPr="003E7A03">
        <w:rPr>
          <w:sz w:val="24"/>
        </w:rPr>
        <w:t>@,#</w:t>
      </w:r>
      <w:proofErr w:type="gramEnd"/>
      <w:r w:rsidRPr="003E7A03">
        <w:rPr>
          <w:sz w:val="24"/>
        </w:rPr>
        <w:t>,Rt, http//…). Finally, the hacktivist classification phase of the process finds the actual mapping between training set and testing set. In the following section we will review our machine learning methods.</w:t>
      </w:r>
    </w:p>
    <w:p w:rsidRPr="00AF1C39" w:rsidR="00131F7A" w:rsidP="00AF1C39" w:rsidRDefault="00131F7A" w14:paraId="2B6D1DF3" w14:textId="5FDF4AE7">
      <w:pPr>
        <w:pStyle w:val="BodyText"/>
        <w:rPr>
          <w:b/>
          <w:color w:val="000000" w:themeColor="text2"/>
          <w:sz w:val="32"/>
          <w:szCs w:val="32"/>
        </w:rPr>
      </w:pPr>
      <w:r w:rsidRPr="00AF1C39">
        <w:rPr>
          <w:b/>
          <w:color w:val="000000" w:themeColor="text2"/>
          <w:sz w:val="32"/>
          <w:szCs w:val="32"/>
        </w:rPr>
        <w:t xml:space="preserve">5.1 </w:t>
      </w:r>
      <w:proofErr w:type="spellStart"/>
      <w:r w:rsidRPr="00AF1C39">
        <w:rPr>
          <w:b/>
          <w:color w:val="000000" w:themeColor="text2"/>
          <w:sz w:val="32"/>
          <w:szCs w:val="32"/>
        </w:rPr>
        <w:t>Naïve</w:t>
      </w:r>
      <w:proofErr w:type="spellEnd"/>
      <w:r w:rsidRPr="00AF1C39">
        <w:rPr>
          <w:b/>
          <w:color w:val="000000" w:themeColor="text2"/>
          <w:sz w:val="32"/>
          <w:szCs w:val="32"/>
        </w:rPr>
        <w:t xml:space="preserve"> Bayes </w:t>
      </w:r>
      <w:proofErr w:type="spellStart"/>
      <w:r w:rsidRPr="00AF1C39">
        <w:rPr>
          <w:b/>
          <w:color w:val="000000" w:themeColor="text2"/>
          <w:sz w:val="32"/>
          <w:szCs w:val="32"/>
        </w:rPr>
        <w:t>classifier</w:t>
      </w:r>
      <w:proofErr w:type="spellEnd"/>
      <w:r w:rsidRPr="00AF1C39">
        <w:rPr>
          <w:b/>
          <w:color w:val="000000" w:themeColor="text2"/>
          <w:sz w:val="32"/>
          <w:szCs w:val="32"/>
        </w:rPr>
        <w:t xml:space="preserve"> </w:t>
      </w:r>
      <w:proofErr w:type="spellStart"/>
      <w:r w:rsidRPr="00AF1C39">
        <w:rPr>
          <w:b/>
          <w:color w:val="000000" w:themeColor="text2"/>
          <w:sz w:val="32"/>
          <w:szCs w:val="32"/>
        </w:rPr>
        <w:t>method</w:t>
      </w:r>
      <w:proofErr w:type="spellEnd"/>
      <w:r w:rsidRPr="00AF1C39">
        <w:rPr>
          <w:b/>
          <w:color w:val="000000" w:themeColor="text2"/>
          <w:sz w:val="32"/>
          <w:szCs w:val="32"/>
        </w:rPr>
        <w:t xml:space="preserve"> </w:t>
      </w:r>
    </w:p>
    <w:p w:rsidRPr="00810A1E" w:rsidR="00131F7A" w:rsidP="00810A1E" w:rsidRDefault="00131F7A" w14:paraId="1422CF11" w14:textId="513438E3">
      <w:pPr>
        <w:ind w:firstLine="0"/>
        <w:jc w:val="both"/>
        <w:rPr>
          <w:sz w:val="24"/>
        </w:rPr>
      </w:pPr>
      <w:r w:rsidRPr="00810A1E">
        <w:rPr>
          <w:sz w:val="24"/>
        </w:rPr>
        <w:t xml:space="preserve">In 1998 the Naïve Bayes classifier was proposed for spam recognition. Bayesian classifier is working on the dependent events and the probability of an event occurring in the future that can be detected from the previous occurring of the same </w:t>
      </w:r>
      <w:r w:rsidRPr="00353E4F">
        <w:rPr>
          <w:color w:val="000000" w:themeColor="text1"/>
          <w:sz w:val="24"/>
        </w:rPr>
        <w:t>event [</w:t>
      </w:r>
      <w:r w:rsidRPr="00353E4F" w:rsidR="0085373C">
        <w:rPr>
          <w:color w:val="000000" w:themeColor="text1"/>
          <w:sz w:val="24"/>
        </w:rPr>
        <w:t>9</w:t>
      </w:r>
      <w:r w:rsidRPr="00353E4F">
        <w:rPr>
          <w:color w:val="000000" w:themeColor="text1"/>
          <w:sz w:val="24"/>
        </w:rPr>
        <w:t xml:space="preserve">]. This </w:t>
      </w:r>
      <w:r w:rsidRPr="00810A1E">
        <w:rPr>
          <w:sz w:val="24"/>
        </w:rPr>
        <w:t>technique can be used to classify</w:t>
      </w:r>
      <w:r w:rsidR="00C9784F">
        <w:rPr>
          <w:sz w:val="24"/>
        </w:rPr>
        <w:t xml:space="preserve"> hacktivist </w:t>
      </w:r>
      <w:r w:rsidR="006F0766">
        <w:rPr>
          <w:sz w:val="24"/>
        </w:rPr>
        <w:t>or no-hacktivist but</w:t>
      </w:r>
      <w:r w:rsidR="00A7411C">
        <w:rPr>
          <w:sz w:val="24"/>
        </w:rPr>
        <w:t xml:space="preserve"> </w:t>
      </w:r>
      <w:r w:rsidR="006F0766">
        <w:rPr>
          <w:sz w:val="24"/>
        </w:rPr>
        <w:t>al</w:t>
      </w:r>
      <w:r w:rsidR="00A7411C">
        <w:rPr>
          <w:sz w:val="24"/>
        </w:rPr>
        <w:t xml:space="preserve"> </w:t>
      </w:r>
      <w:r w:rsidR="006F0766">
        <w:rPr>
          <w:sz w:val="24"/>
        </w:rPr>
        <w:t>so</w:t>
      </w:r>
      <w:r w:rsidRPr="00810A1E">
        <w:rPr>
          <w:sz w:val="24"/>
        </w:rPr>
        <w:t xml:space="preserve"> spam e-mails; words probabilities play the main rule here. If some words occur often in spam but not in ham, then this incoming e-mail is probably spam. Naïve </w:t>
      </w:r>
      <w:proofErr w:type="spellStart"/>
      <w:r w:rsidRPr="00810A1E">
        <w:rPr>
          <w:sz w:val="24"/>
        </w:rPr>
        <w:t>bayes</w:t>
      </w:r>
      <w:proofErr w:type="spellEnd"/>
      <w:r w:rsidRPr="00810A1E">
        <w:rPr>
          <w:sz w:val="24"/>
        </w:rPr>
        <w:t xml:space="preserve"> classifier technique has become a very popular method in mail filtering software. Bayesian filter should be trained to work effectively. Every word has certain probability of occurring in spam or ham email in its database. If the total of words probabilities exceeds a certain limit, the filter will mark the e-mail to either category. Here, only two categories are necessary: spam or ham. Almost all the statistic-based spam filters use Bayesian probability calculation to combine individual token's statistics to an overall score</w:t>
      </w:r>
      <w:r w:rsidRPr="00FE39C7">
        <w:rPr>
          <w:color w:val="000000" w:themeColor="text1"/>
          <w:sz w:val="24"/>
        </w:rPr>
        <w:t xml:space="preserve"> [</w:t>
      </w:r>
      <w:r w:rsidRPr="00FE39C7" w:rsidR="0085373C">
        <w:rPr>
          <w:color w:val="000000" w:themeColor="text1"/>
          <w:sz w:val="24"/>
        </w:rPr>
        <w:t>9</w:t>
      </w:r>
      <w:r w:rsidRPr="00FE39C7">
        <w:rPr>
          <w:color w:val="000000" w:themeColor="text1"/>
          <w:sz w:val="24"/>
        </w:rPr>
        <w:t xml:space="preserve">] and </w:t>
      </w:r>
      <w:r w:rsidRPr="00810A1E">
        <w:rPr>
          <w:sz w:val="24"/>
        </w:rPr>
        <w:t xml:space="preserve">make filtering decision based on the score. The statistic we are mostly </w:t>
      </w:r>
      <w:proofErr w:type="gramStart"/>
      <w:r w:rsidRPr="00810A1E">
        <w:rPr>
          <w:sz w:val="24"/>
        </w:rPr>
        <w:t>interested for</w:t>
      </w:r>
      <w:proofErr w:type="gramEnd"/>
      <w:r w:rsidRPr="00810A1E">
        <w:rPr>
          <w:sz w:val="24"/>
        </w:rPr>
        <w:t xml:space="preserve"> a token T is its </w:t>
      </w:r>
      <w:proofErr w:type="spellStart"/>
      <w:r w:rsidRPr="00810A1E">
        <w:rPr>
          <w:sz w:val="24"/>
        </w:rPr>
        <w:t>spamminess</w:t>
      </w:r>
      <w:proofErr w:type="spellEnd"/>
      <w:r w:rsidRPr="00810A1E">
        <w:rPr>
          <w:sz w:val="24"/>
        </w:rPr>
        <w:t xml:space="preserve"> (spam rating</w:t>
      </w:r>
      <w:r w:rsidRPr="00353E4F">
        <w:rPr>
          <w:color w:val="000000" w:themeColor="text1"/>
          <w:sz w:val="24"/>
        </w:rPr>
        <w:t>) [</w:t>
      </w:r>
      <w:r w:rsidRPr="00353E4F" w:rsidR="0085373C">
        <w:rPr>
          <w:color w:val="000000" w:themeColor="text1"/>
          <w:sz w:val="24"/>
        </w:rPr>
        <w:t>10</w:t>
      </w:r>
      <w:r w:rsidRPr="00353E4F">
        <w:rPr>
          <w:color w:val="000000" w:themeColor="text1"/>
          <w:sz w:val="24"/>
        </w:rPr>
        <w:t xml:space="preserve">], </w:t>
      </w:r>
      <w:r w:rsidRPr="00810A1E">
        <w:rPr>
          <w:sz w:val="24"/>
        </w:rPr>
        <w:t>calculated as follows:</w:t>
      </w:r>
    </w:p>
    <w:p w:rsidRPr="003E7A03" w:rsidR="00A271FC" w:rsidP="00A271FC" w:rsidRDefault="00A271FC" w14:paraId="1C38CC45" w14:textId="77777777">
      <w:pPr>
        <w:jc w:val="center"/>
        <w:rPr>
          <w:sz w:val="24"/>
          <w:lang w:val="nl-NL"/>
        </w:rPr>
      </w:pPr>
      <w:r w:rsidRPr="003E7A03">
        <w:rPr>
          <w:sz w:val="24"/>
          <w:lang w:val="nl-NL"/>
        </w:rPr>
        <w:t xml:space="preserve">S[T] = </w:t>
      </w:r>
      <m:oMath>
        <m:f>
          <m:fPr>
            <m:type m:val="skw"/>
            <m:ctrlPr>
              <w:rPr>
                <w:rFonts w:ascii="Cambria Math" w:hAnsi="Cambria Math" w:eastAsiaTheme="minorHAnsi"/>
                <w:i/>
                <w:kern w:val="0"/>
                <w:sz w:val="24"/>
                <w:lang w:val="nl-NL" w:eastAsia="en-US"/>
              </w:rPr>
            </m:ctrlPr>
          </m:fPr>
          <m:num>
            <m:sSub>
              <m:sSubPr>
                <m:ctrlPr>
                  <w:rPr>
                    <w:rFonts w:ascii="Cambria Math" w:hAnsi="Cambria Math" w:eastAsiaTheme="minorHAnsi"/>
                    <w:i/>
                    <w:kern w:val="0"/>
                    <w:sz w:val="24"/>
                    <w:lang w:val="nl-NL" w:eastAsia="en-US"/>
                  </w:rPr>
                </m:ctrlPr>
              </m:sSubPr>
              <m:e>
                <m:r>
                  <w:rPr>
                    <w:rFonts w:ascii="Cambria Math" w:hAnsi="Cambria Math"/>
                    <w:sz w:val="24"/>
                    <w:lang w:val="nl-NL"/>
                  </w:rPr>
                  <m:t>C</m:t>
                </m:r>
              </m:e>
              <m:sub>
                <m:r>
                  <w:rPr>
                    <w:rFonts w:ascii="Cambria Math" w:hAnsi="Cambria Math"/>
                    <w:sz w:val="24"/>
                    <w:lang w:val="nl-NL"/>
                  </w:rPr>
                  <m:t>spam(T)</m:t>
                </m:r>
              </m:sub>
            </m:sSub>
          </m:num>
          <m:acc>
            <m:sSub>
              <m:sSubPr>
                <m:ctrlPr>
                  <w:rPr>
                    <w:rFonts w:ascii="Cambria Math" w:eastAsiaTheme="minorHAnsi" w:hAnsi="Cambria Math"/>
                    <w:i/>
                    <w:kern w:val="0"/>
                    <w:sz w:val="24"/>
                    <w:lang w:val="nl-NL" w:eastAsia="en-US"/>
                  </w:rPr>
                </m:ctrlPr>
              </m:sSubPr>
              <m:e>
                <m:r>
                  <w:rPr>
                    <w:rFonts w:ascii="Cambria Math" w:hAnsi="Cambria Math"/>
                    <w:sz w:val="24"/>
                    <w:lang w:val="nl-NL"/>
                  </w:rPr>
                  <m:t>C</m:t>
                </m:r>
              </m:e>
              <m:sub>
                <m:r>
                  <w:rPr>
                    <w:rFonts w:ascii="Cambria Math" w:hAnsi="Cambria Math"/>
                    <w:sz w:val="24"/>
                    <w:lang w:val="nl-NL"/>
                  </w:rPr>
                  <m:t>spam(T)</m:t>
                </m:r>
              </m:sub>
            </m:sSub>
            <m:r>
              <w:rPr>
                <w:rFonts w:ascii="Cambria Math" w:hAnsi="Cambria Math"/>
                <w:sz w:val="24"/>
                <w:lang w:val="nl-NL"/>
              </w:rPr>
              <m:t xml:space="preserve">+ </m:t>
            </m:r>
            <m:sSub>
              <m:sSubPr>
                <m:ctrlPr>
                  <w:rPr>
                    <w:rFonts w:ascii="Cambria Math" w:eastAsiaTheme="minorHAnsi" w:hAnsi="Cambria Math"/>
                    <w:i/>
                    <w:kern w:val="0"/>
                    <w:sz w:val="24"/>
                    <w:lang w:val="nl-NL" w:eastAsia="en-US"/>
                  </w:rPr>
                </m:ctrlPr>
              </m:sSubPr>
              <m:e>
                <m:r>
                  <w:rPr>
                    <w:rFonts w:ascii="Cambria Math" w:hAnsi="Cambria Math"/>
                    <w:sz w:val="24"/>
                    <w:lang w:val="nl-NL"/>
                  </w:rPr>
                  <m:t>C</m:t>
                </m:r>
              </m:e>
              <m:sub>
                <m:r>
                  <w:rPr>
                    <w:rFonts w:ascii="Cambria Math" w:hAnsi="Cambria Math"/>
                    <w:sz w:val="24"/>
                    <w:lang w:val="nl-NL"/>
                  </w:rPr>
                  <m:t>ham(T)</m:t>
                </m:r>
              </m:sub>
            </m:sSub>
          </m:acc>
        </m:f>
      </m:oMath>
    </w:p>
    <w:p w:rsidRPr="003E7A03" w:rsidR="00E478C2" w:rsidP="00A271FC" w:rsidRDefault="00E478C2" w14:paraId="43BAC9E3" w14:textId="77777777">
      <w:pPr>
        <w:pStyle w:val="BodyText"/>
        <w:jc w:val="center"/>
        <w:rPr>
          <w:sz w:val="24"/>
          <w:lang w:val="nl-NL"/>
        </w:rPr>
      </w:pPr>
    </w:p>
    <w:p w:rsidRPr="00283EE8" w:rsidR="00404011" w:rsidP="00B00D08" w:rsidRDefault="00404011" w14:paraId="4FB42620" w14:textId="7C6D02D9">
      <w:pPr>
        <w:ind w:firstLine="0"/>
        <w:jc w:val="both"/>
        <w:rPr>
          <w:sz w:val="24"/>
        </w:rPr>
      </w:pPr>
      <w:proofErr w:type="spellStart"/>
      <w:r w:rsidRPr="00283EE8">
        <w:rPr>
          <w:sz w:val="24"/>
        </w:rPr>
        <w:t>Where</w:t>
      </w:r>
      <w:proofErr w:type="spellEnd"/>
      <w:r w:rsidRPr="00283EE8">
        <w:rPr>
          <w:sz w:val="24"/>
        </w:rPr>
        <w:t xml:space="preserve"> </w:t>
      </w:r>
      <w:proofErr w:type="spellStart"/>
      <w:r w:rsidRPr="00283EE8">
        <w:rPr>
          <w:b/>
          <w:sz w:val="24"/>
        </w:rPr>
        <w:t>C</w:t>
      </w:r>
      <w:r w:rsidRPr="00283EE8">
        <w:rPr>
          <w:sz w:val="24"/>
        </w:rPr>
        <w:t>Spam</w:t>
      </w:r>
      <w:proofErr w:type="spellEnd"/>
      <w:r w:rsidRPr="00283EE8">
        <w:rPr>
          <w:sz w:val="24"/>
        </w:rPr>
        <w:t>(</w:t>
      </w:r>
      <w:r w:rsidRPr="00283EE8">
        <w:rPr>
          <w:b/>
          <w:sz w:val="24"/>
        </w:rPr>
        <w:t>T</w:t>
      </w:r>
      <w:r w:rsidRPr="00283EE8">
        <w:rPr>
          <w:sz w:val="24"/>
        </w:rPr>
        <w:t xml:space="preserve">) </w:t>
      </w:r>
      <w:proofErr w:type="spellStart"/>
      <w:r w:rsidRPr="00283EE8">
        <w:rPr>
          <w:sz w:val="24"/>
        </w:rPr>
        <w:t>and</w:t>
      </w:r>
      <w:proofErr w:type="spellEnd"/>
      <w:r w:rsidRPr="00283EE8">
        <w:rPr>
          <w:sz w:val="24"/>
        </w:rPr>
        <w:t xml:space="preserve"> </w:t>
      </w:r>
      <w:proofErr w:type="spellStart"/>
      <w:r w:rsidRPr="00283EE8">
        <w:rPr>
          <w:b/>
          <w:sz w:val="24"/>
        </w:rPr>
        <w:t>C</w:t>
      </w:r>
      <w:r w:rsidRPr="00283EE8">
        <w:rPr>
          <w:sz w:val="24"/>
        </w:rPr>
        <w:t>Ham</w:t>
      </w:r>
      <w:proofErr w:type="spellEnd"/>
      <w:r w:rsidRPr="00283EE8">
        <w:rPr>
          <w:sz w:val="24"/>
        </w:rPr>
        <w:t>(</w:t>
      </w:r>
      <w:r w:rsidRPr="00283EE8">
        <w:rPr>
          <w:b/>
          <w:sz w:val="24"/>
        </w:rPr>
        <w:t>T</w:t>
      </w:r>
      <w:r w:rsidRPr="00283EE8">
        <w:rPr>
          <w:sz w:val="24"/>
        </w:rPr>
        <w:t xml:space="preserve">) are </w:t>
      </w:r>
      <w:proofErr w:type="spellStart"/>
      <w:r w:rsidRPr="00283EE8">
        <w:rPr>
          <w:sz w:val="24"/>
        </w:rPr>
        <w:t>the</w:t>
      </w:r>
      <w:proofErr w:type="spellEnd"/>
      <w:r w:rsidRPr="00283EE8">
        <w:rPr>
          <w:sz w:val="24"/>
        </w:rPr>
        <w:t xml:space="preserve"> </w:t>
      </w:r>
      <w:proofErr w:type="spellStart"/>
      <w:r w:rsidRPr="00283EE8">
        <w:rPr>
          <w:sz w:val="24"/>
        </w:rPr>
        <w:t>number</w:t>
      </w:r>
      <w:proofErr w:type="spellEnd"/>
      <w:r w:rsidRPr="00283EE8">
        <w:rPr>
          <w:sz w:val="24"/>
        </w:rPr>
        <w:t xml:space="preserve"> of spam or ham </w:t>
      </w:r>
      <w:proofErr w:type="spellStart"/>
      <w:r w:rsidRPr="00283EE8">
        <w:rPr>
          <w:sz w:val="24"/>
        </w:rPr>
        <w:t>messages</w:t>
      </w:r>
      <w:proofErr w:type="spellEnd"/>
      <w:r w:rsidRPr="00283EE8">
        <w:rPr>
          <w:sz w:val="24"/>
        </w:rPr>
        <w:t xml:space="preserve"> </w:t>
      </w:r>
      <w:proofErr w:type="spellStart"/>
      <w:r w:rsidRPr="00283EE8">
        <w:rPr>
          <w:sz w:val="24"/>
        </w:rPr>
        <w:t>containing</w:t>
      </w:r>
      <w:proofErr w:type="spellEnd"/>
      <w:r w:rsidRPr="00283EE8">
        <w:rPr>
          <w:sz w:val="24"/>
        </w:rPr>
        <w:t xml:space="preserve"> token T, </w:t>
      </w:r>
      <w:proofErr w:type="spellStart"/>
      <w:r w:rsidRPr="00283EE8">
        <w:rPr>
          <w:sz w:val="24"/>
        </w:rPr>
        <w:t>respectively</w:t>
      </w:r>
      <w:proofErr w:type="spellEnd"/>
      <w:r w:rsidRPr="00283EE8">
        <w:rPr>
          <w:sz w:val="24"/>
        </w:rPr>
        <w:t xml:space="preserve">. </w:t>
      </w:r>
      <w:proofErr w:type="spellStart"/>
      <w:r w:rsidRPr="00283EE8">
        <w:rPr>
          <w:sz w:val="24"/>
        </w:rPr>
        <w:t>To</w:t>
      </w:r>
      <w:proofErr w:type="spellEnd"/>
      <w:r w:rsidRPr="00283EE8">
        <w:rPr>
          <w:sz w:val="24"/>
        </w:rPr>
        <w:t xml:space="preserve"> </w:t>
      </w:r>
      <w:proofErr w:type="spellStart"/>
      <w:r w:rsidRPr="00283EE8">
        <w:rPr>
          <w:sz w:val="24"/>
        </w:rPr>
        <w:t>calculate</w:t>
      </w:r>
      <w:proofErr w:type="spellEnd"/>
      <w:r w:rsidRPr="00283EE8">
        <w:rPr>
          <w:sz w:val="24"/>
        </w:rPr>
        <w:t xml:space="preserve"> </w:t>
      </w:r>
      <w:proofErr w:type="spellStart"/>
      <w:r w:rsidRPr="00283EE8">
        <w:rPr>
          <w:sz w:val="24"/>
        </w:rPr>
        <w:t>the</w:t>
      </w:r>
      <w:proofErr w:type="spellEnd"/>
      <w:r w:rsidRPr="00283EE8">
        <w:rPr>
          <w:sz w:val="24"/>
        </w:rPr>
        <w:t xml:space="preserve"> </w:t>
      </w:r>
      <w:proofErr w:type="spellStart"/>
      <w:r w:rsidRPr="00283EE8">
        <w:rPr>
          <w:sz w:val="24"/>
        </w:rPr>
        <w:t>possibility</w:t>
      </w:r>
      <w:proofErr w:type="spellEnd"/>
      <w:r w:rsidRPr="00283EE8">
        <w:rPr>
          <w:sz w:val="24"/>
        </w:rPr>
        <w:t xml:space="preserve"> </w:t>
      </w:r>
      <w:proofErr w:type="spellStart"/>
      <w:r w:rsidRPr="00283EE8">
        <w:rPr>
          <w:sz w:val="24"/>
        </w:rPr>
        <w:t>for</w:t>
      </w:r>
      <w:proofErr w:type="spellEnd"/>
      <w:r w:rsidRPr="00283EE8">
        <w:rPr>
          <w:sz w:val="24"/>
        </w:rPr>
        <w:t xml:space="preserve"> a </w:t>
      </w:r>
      <w:proofErr w:type="spellStart"/>
      <w:r w:rsidRPr="00283EE8">
        <w:rPr>
          <w:sz w:val="24"/>
        </w:rPr>
        <w:t>message</w:t>
      </w:r>
      <w:proofErr w:type="spellEnd"/>
      <w:r w:rsidRPr="00283EE8">
        <w:rPr>
          <w:sz w:val="24"/>
        </w:rPr>
        <w:t xml:space="preserve"> M </w:t>
      </w:r>
      <w:proofErr w:type="spellStart"/>
      <w:r w:rsidRPr="00283EE8">
        <w:rPr>
          <w:sz w:val="24"/>
        </w:rPr>
        <w:t>with</w:t>
      </w:r>
      <w:proofErr w:type="spellEnd"/>
      <w:r w:rsidRPr="00283EE8">
        <w:rPr>
          <w:sz w:val="24"/>
        </w:rPr>
        <w:t xml:space="preserve"> tokens {T</w:t>
      </w:r>
      <w:proofErr w:type="gramStart"/>
      <w:r w:rsidRPr="00283EE8">
        <w:rPr>
          <w:sz w:val="24"/>
        </w:rPr>
        <w:t>1,......</w:t>
      </w:r>
      <w:proofErr w:type="gramEnd"/>
      <w:r w:rsidRPr="00283EE8">
        <w:rPr>
          <w:sz w:val="24"/>
        </w:rPr>
        <w:t xml:space="preserve">,TN}, </w:t>
      </w:r>
      <w:proofErr w:type="spellStart"/>
      <w:r w:rsidRPr="00283EE8">
        <w:rPr>
          <w:sz w:val="24"/>
        </w:rPr>
        <w:t>one</w:t>
      </w:r>
      <w:proofErr w:type="spellEnd"/>
      <w:r w:rsidRPr="00283EE8">
        <w:rPr>
          <w:sz w:val="24"/>
        </w:rPr>
        <w:t xml:space="preserve"> </w:t>
      </w:r>
      <w:proofErr w:type="spellStart"/>
      <w:r w:rsidRPr="00283EE8">
        <w:rPr>
          <w:sz w:val="24"/>
        </w:rPr>
        <w:t>needs</w:t>
      </w:r>
      <w:proofErr w:type="spellEnd"/>
      <w:r w:rsidRPr="00283EE8">
        <w:rPr>
          <w:sz w:val="24"/>
        </w:rPr>
        <w:t xml:space="preserve"> </w:t>
      </w:r>
      <w:proofErr w:type="spellStart"/>
      <w:r w:rsidRPr="00283EE8">
        <w:rPr>
          <w:sz w:val="24"/>
        </w:rPr>
        <w:t>to</w:t>
      </w:r>
      <w:proofErr w:type="spellEnd"/>
      <w:r w:rsidRPr="00283EE8">
        <w:rPr>
          <w:sz w:val="24"/>
        </w:rPr>
        <w:t xml:space="preserve"> combine </w:t>
      </w:r>
      <w:proofErr w:type="spellStart"/>
      <w:r w:rsidRPr="00283EE8">
        <w:rPr>
          <w:sz w:val="24"/>
        </w:rPr>
        <w:t>the</w:t>
      </w:r>
      <w:proofErr w:type="spellEnd"/>
      <w:r w:rsidRPr="00283EE8">
        <w:rPr>
          <w:sz w:val="24"/>
        </w:rPr>
        <w:t xml:space="preserve"> </w:t>
      </w:r>
      <w:proofErr w:type="spellStart"/>
      <w:r w:rsidRPr="00283EE8">
        <w:rPr>
          <w:sz w:val="24"/>
        </w:rPr>
        <w:t>individual</w:t>
      </w:r>
      <w:proofErr w:type="spellEnd"/>
      <w:r w:rsidRPr="00283EE8">
        <w:rPr>
          <w:sz w:val="24"/>
        </w:rPr>
        <w:t xml:space="preserve"> </w:t>
      </w:r>
      <w:proofErr w:type="spellStart"/>
      <w:r w:rsidRPr="00283EE8">
        <w:rPr>
          <w:sz w:val="24"/>
        </w:rPr>
        <w:t>token's</w:t>
      </w:r>
      <w:proofErr w:type="spellEnd"/>
      <w:r w:rsidRPr="00283EE8">
        <w:rPr>
          <w:sz w:val="24"/>
        </w:rPr>
        <w:t xml:space="preserve"> </w:t>
      </w:r>
      <w:proofErr w:type="spellStart"/>
      <w:r w:rsidRPr="00283EE8">
        <w:rPr>
          <w:sz w:val="24"/>
        </w:rPr>
        <w:t>spamminess</w:t>
      </w:r>
      <w:proofErr w:type="spellEnd"/>
      <w:r w:rsidRPr="00283EE8">
        <w:rPr>
          <w:sz w:val="24"/>
        </w:rPr>
        <w:t xml:space="preserve"> </w:t>
      </w:r>
      <w:proofErr w:type="spellStart"/>
      <w:r w:rsidRPr="00283EE8">
        <w:rPr>
          <w:sz w:val="24"/>
        </w:rPr>
        <w:t>to</w:t>
      </w:r>
      <w:proofErr w:type="spellEnd"/>
      <w:r w:rsidRPr="00283EE8">
        <w:rPr>
          <w:sz w:val="24"/>
        </w:rPr>
        <w:t xml:space="preserve"> </w:t>
      </w:r>
      <w:proofErr w:type="spellStart"/>
      <w:r w:rsidRPr="00283EE8">
        <w:rPr>
          <w:sz w:val="24"/>
        </w:rPr>
        <w:t>evaluate</w:t>
      </w:r>
      <w:proofErr w:type="spellEnd"/>
      <w:r w:rsidRPr="00283EE8">
        <w:rPr>
          <w:sz w:val="24"/>
        </w:rPr>
        <w:t xml:space="preserve"> </w:t>
      </w:r>
      <w:proofErr w:type="spellStart"/>
      <w:r w:rsidRPr="00283EE8">
        <w:rPr>
          <w:sz w:val="24"/>
        </w:rPr>
        <w:t>the</w:t>
      </w:r>
      <w:proofErr w:type="spellEnd"/>
      <w:r w:rsidRPr="00283EE8">
        <w:rPr>
          <w:sz w:val="24"/>
        </w:rPr>
        <w:t xml:space="preserve"> overall </w:t>
      </w:r>
      <w:proofErr w:type="spellStart"/>
      <w:r w:rsidRPr="00283EE8">
        <w:rPr>
          <w:sz w:val="24"/>
        </w:rPr>
        <w:t>message</w:t>
      </w:r>
      <w:proofErr w:type="spellEnd"/>
      <w:r w:rsidRPr="00283EE8">
        <w:rPr>
          <w:sz w:val="24"/>
        </w:rPr>
        <w:t xml:space="preserve"> </w:t>
      </w:r>
      <w:proofErr w:type="spellStart"/>
      <w:r w:rsidRPr="00283EE8">
        <w:rPr>
          <w:sz w:val="24"/>
        </w:rPr>
        <w:t>spamminess</w:t>
      </w:r>
      <w:proofErr w:type="spellEnd"/>
      <w:r w:rsidRPr="00283EE8">
        <w:rPr>
          <w:sz w:val="24"/>
        </w:rPr>
        <w:t xml:space="preserve">. A </w:t>
      </w:r>
      <w:proofErr w:type="spellStart"/>
      <w:r w:rsidRPr="00283EE8">
        <w:rPr>
          <w:sz w:val="24"/>
        </w:rPr>
        <w:t>simple</w:t>
      </w:r>
      <w:proofErr w:type="spellEnd"/>
      <w:r w:rsidRPr="00283EE8">
        <w:rPr>
          <w:sz w:val="24"/>
        </w:rPr>
        <w:t xml:space="preserve"> way </w:t>
      </w:r>
      <w:proofErr w:type="spellStart"/>
      <w:r w:rsidRPr="00283EE8">
        <w:rPr>
          <w:sz w:val="24"/>
        </w:rPr>
        <w:t>to</w:t>
      </w:r>
      <w:proofErr w:type="spellEnd"/>
      <w:r w:rsidRPr="00283EE8">
        <w:rPr>
          <w:sz w:val="24"/>
        </w:rPr>
        <w:t xml:space="preserve"> make </w:t>
      </w:r>
      <w:proofErr w:type="spellStart"/>
      <w:r w:rsidRPr="00283EE8">
        <w:rPr>
          <w:sz w:val="24"/>
        </w:rPr>
        <w:t>classifications</w:t>
      </w:r>
      <w:proofErr w:type="spellEnd"/>
      <w:r w:rsidRPr="00283EE8">
        <w:rPr>
          <w:sz w:val="24"/>
        </w:rPr>
        <w:t xml:space="preserve"> is </w:t>
      </w:r>
      <w:proofErr w:type="spellStart"/>
      <w:r w:rsidRPr="00283EE8">
        <w:rPr>
          <w:sz w:val="24"/>
        </w:rPr>
        <w:t>to</w:t>
      </w:r>
      <w:proofErr w:type="spellEnd"/>
      <w:r w:rsidRPr="00283EE8">
        <w:rPr>
          <w:sz w:val="24"/>
        </w:rPr>
        <w:t xml:space="preserve"> </w:t>
      </w:r>
      <w:proofErr w:type="spellStart"/>
      <w:r w:rsidRPr="00283EE8">
        <w:rPr>
          <w:sz w:val="24"/>
        </w:rPr>
        <w:t>calculate</w:t>
      </w:r>
      <w:proofErr w:type="spellEnd"/>
      <w:r w:rsidRPr="00283EE8">
        <w:rPr>
          <w:sz w:val="24"/>
        </w:rPr>
        <w:t xml:space="preserve"> </w:t>
      </w:r>
      <w:proofErr w:type="spellStart"/>
      <w:r w:rsidRPr="00283EE8">
        <w:rPr>
          <w:sz w:val="24"/>
        </w:rPr>
        <w:t>the</w:t>
      </w:r>
      <w:proofErr w:type="spellEnd"/>
      <w:r w:rsidRPr="00283EE8">
        <w:rPr>
          <w:sz w:val="24"/>
        </w:rPr>
        <w:t xml:space="preserve"> product of </w:t>
      </w:r>
      <w:proofErr w:type="spellStart"/>
      <w:r w:rsidRPr="00283EE8">
        <w:rPr>
          <w:sz w:val="24"/>
        </w:rPr>
        <w:t>individual</w:t>
      </w:r>
      <w:proofErr w:type="spellEnd"/>
      <w:r w:rsidRPr="00283EE8">
        <w:rPr>
          <w:sz w:val="24"/>
        </w:rPr>
        <w:t xml:space="preserve"> </w:t>
      </w:r>
      <w:proofErr w:type="spellStart"/>
      <w:r w:rsidRPr="00283EE8">
        <w:rPr>
          <w:sz w:val="24"/>
        </w:rPr>
        <w:t>token's</w:t>
      </w:r>
      <w:proofErr w:type="spellEnd"/>
      <w:r w:rsidRPr="00283EE8">
        <w:rPr>
          <w:sz w:val="24"/>
        </w:rPr>
        <w:t xml:space="preserve"> </w:t>
      </w:r>
      <w:proofErr w:type="spellStart"/>
      <w:r w:rsidRPr="00283EE8">
        <w:rPr>
          <w:sz w:val="24"/>
        </w:rPr>
        <w:t>spamminess</w:t>
      </w:r>
      <w:proofErr w:type="spellEnd"/>
      <w:r w:rsidRPr="00283EE8">
        <w:rPr>
          <w:sz w:val="24"/>
        </w:rPr>
        <w:t xml:space="preserve"> </w:t>
      </w:r>
      <w:proofErr w:type="spellStart"/>
      <w:r w:rsidRPr="00283EE8">
        <w:rPr>
          <w:sz w:val="24"/>
        </w:rPr>
        <w:t>and</w:t>
      </w:r>
      <w:proofErr w:type="spellEnd"/>
      <w:r w:rsidRPr="00283EE8">
        <w:rPr>
          <w:sz w:val="24"/>
        </w:rPr>
        <w:t xml:space="preserve"> </w:t>
      </w:r>
      <w:proofErr w:type="spellStart"/>
      <w:r w:rsidRPr="00283EE8">
        <w:rPr>
          <w:sz w:val="24"/>
        </w:rPr>
        <w:t>compare</w:t>
      </w:r>
      <w:proofErr w:type="spellEnd"/>
      <w:r w:rsidRPr="00283EE8">
        <w:rPr>
          <w:sz w:val="24"/>
        </w:rPr>
        <w:t xml:space="preserve"> </w:t>
      </w:r>
      <w:proofErr w:type="spellStart"/>
      <w:r w:rsidRPr="00283EE8">
        <w:rPr>
          <w:sz w:val="24"/>
        </w:rPr>
        <w:t>it</w:t>
      </w:r>
      <w:proofErr w:type="spellEnd"/>
      <w:r w:rsidRPr="00283EE8">
        <w:rPr>
          <w:sz w:val="24"/>
        </w:rPr>
        <w:t xml:space="preserve"> </w:t>
      </w:r>
      <w:proofErr w:type="spellStart"/>
      <w:r w:rsidRPr="00283EE8">
        <w:rPr>
          <w:sz w:val="24"/>
        </w:rPr>
        <w:t>with</w:t>
      </w:r>
      <w:proofErr w:type="spellEnd"/>
      <w:r w:rsidRPr="00283EE8">
        <w:rPr>
          <w:sz w:val="24"/>
        </w:rPr>
        <w:t xml:space="preserve"> </w:t>
      </w:r>
      <w:proofErr w:type="spellStart"/>
      <w:r w:rsidRPr="00283EE8">
        <w:rPr>
          <w:sz w:val="24"/>
        </w:rPr>
        <w:t>the</w:t>
      </w:r>
      <w:proofErr w:type="spellEnd"/>
      <w:r w:rsidRPr="00283EE8">
        <w:rPr>
          <w:sz w:val="24"/>
        </w:rPr>
        <w:t xml:space="preserve"> product of </w:t>
      </w:r>
      <w:proofErr w:type="spellStart"/>
      <w:r w:rsidRPr="00283EE8">
        <w:rPr>
          <w:sz w:val="24"/>
        </w:rPr>
        <w:t>individual</w:t>
      </w:r>
      <w:proofErr w:type="spellEnd"/>
      <w:r w:rsidRPr="00283EE8">
        <w:rPr>
          <w:sz w:val="24"/>
        </w:rPr>
        <w:t xml:space="preserve"> </w:t>
      </w:r>
      <w:proofErr w:type="spellStart"/>
      <w:r w:rsidRPr="00283EE8">
        <w:rPr>
          <w:sz w:val="24"/>
        </w:rPr>
        <w:t>token’s</w:t>
      </w:r>
      <w:proofErr w:type="spellEnd"/>
      <w:r w:rsidRPr="00283EE8">
        <w:rPr>
          <w:sz w:val="24"/>
        </w:rPr>
        <w:t xml:space="preserve"> </w:t>
      </w:r>
      <w:proofErr w:type="spellStart"/>
      <w:r w:rsidRPr="00283EE8">
        <w:rPr>
          <w:sz w:val="24"/>
        </w:rPr>
        <w:t>hamminess</w:t>
      </w:r>
      <w:proofErr w:type="spellEnd"/>
      <w:r w:rsidRPr="00283EE8">
        <w:rPr>
          <w:sz w:val="24"/>
        </w:rPr>
        <w:t xml:space="preserve"> </w:t>
      </w:r>
    </w:p>
    <w:p w:rsidRPr="003E7A03" w:rsidR="00414B51" w:rsidP="00414B51" w:rsidRDefault="00414B51" w14:paraId="70FCD63F" w14:textId="77777777">
      <w:pPr>
        <w:jc w:val="center"/>
        <w:rPr>
          <w:sz w:val="24"/>
        </w:rPr>
      </w:pPr>
      <w:r w:rsidRPr="003E7A03">
        <w:rPr>
          <w:sz w:val="24"/>
        </w:rPr>
        <w:t>(H[M] =</w:t>
      </w:r>
      <m:oMath>
        <m:nary>
          <m:naryPr>
            <m:chr m:val="∏"/>
            <m:limLoc m:val="undOvr"/>
            <m:ctrlPr>
              <w:rPr>
                <w:rFonts w:ascii="Cambria Math" w:hAnsi="Cambria Math" w:eastAsiaTheme="minorHAnsi"/>
                <w:i/>
                <w:kern w:val="0"/>
                <w:sz w:val="24"/>
                <w:lang w:val="nl-NL" w:eastAsia="en-US"/>
              </w:rPr>
            </m:ctrlPr>
          </m:naryPr>
          <m:sub>
            <m:r>
              <w:rPr>
                <w:rFonts w:ascii="Cambria Math" w:hAnsi="Cambria Math"/>
                <w:sz w:val="24"/>
                <w:lang w:val="nl-NL"/>
              </w:rPr>
              <m:t>i</m:t>
            </m:r>
            <m:r>
              <w:rPr>
                <w:rFonts w:ascii="Cambria Math" w:hAnsi="Cambria Math"/>
                <w:sz w:val="24"/>
              </w:rPr>
              <m:t>=1</m:t>
            </m:r>
          </m:sub>
          <m:sup>
            <m:r>
              <w:rPr>
                <w:rFonts w:ascii="Cambria Math" w:hAnsi="Cambria Math"/>
                <w:sz w:val="24"/>
                <w:lang w:val="nl-NL"/>
              </w:rPr>
              <m:t>N</m:t>
            </m:r>
          </m:sup>
          <m:e>
            <m:d>
              <m:dPr>
                <m:ctrlPr>
                  <w:rPr>
                    <w:rFonts w:ascii="Cambria Math" w:hAnsi="Cambria Math"/>
                    <w:i/>
                    <w:sz w:val="24"/>
                    <w:lang w:val="nl-NL"/>
                  </w:rPr>
                </m:ctrlPr>
              </m:dPr>
              <m:e>
                <m:r>
                  <w:rPr>
                    <w:rFonts w:ascii="Cambria Math" w:hAnsi="Cambria Math"/>
                    <w:sz w:val="24"/>
                  </w:rPr>
                  <m:t>1-</m:t>
                </m:r>
                <m:r>
                  <w:rPr>
                    <w:rFonts w:ascii="Cambria Math" w:hAnsi="Cambria Math"/>
                    <w:sz w:val="24"/>
                    <w:lang w:val="nl-NL"/>
                  </w:rPr>
                  <m:t>S</m:t>
                </m:r>
                <m:d>
                  <m:dPr>
                    <m:begChr m:val="["/>
                    <m:endChr m:val="]"/>
                    <m:ctrlPr>
                      <w:rPr>
                        <w:rFonts w:ascii="Cambria Math" w:hAnsi="Cambria Math"/>
                        <w:i/>
                        <w:sz w:val="24"/>
                        <w:lang w:val="nl-NL"/>
                      </w:rPr>
                    </m:ctrlPr>
                  </m:dPr>
                  <m:e>
                    <m:r>
                      <w:rPr>
                        <w:rFonts w:ascii="Cambria Math" w:hAnsi="Cambria Math"/>
                        <w:sz w:val="24"/>
                        <w:lang w:val="nl-NL"/>
                      </w:rPr>
                      <m:t>T</m:t>
                    </m:r>
                    <m:r>
                      <w:rPr>
                        <w:rFonts w:ascii="Cambria Math" w:hAnsi="Cambria Math"/>
                        <w:sz w:val="24"/>
                      </w:rPr>
                      <m:t xml:space="preserve"> </m:t>
                    </m:r>
                  </m:e>
                </m:d>
              </m:e>
            </m:d>
          </m:e>
        </m:nary>
      </m:oMath>
      <w:r w:rsidRPr="003E7A03">
        <w:rPr>
          <w:sz w:val="24"/>
        </w:rPr>
        <w:t xml:space="preserve"> )</w:t>
      </w:r>
    </w:p>
    <w:p w:rsidRPr="003E7A03" w:rsidR="00404011" w:rsidP="00404011" w:rsidRDefault="00404011" w14:paraId="63890EEB" w14:textId="77777777">
      <w:pPr>
        <w:pStyle w:val="BodyText"/>
        <w:jc w:val="center"/>
        <w:rPr>
          <w:sz w:val="24"/>
        </w:rPr>
      </w:pPr>
    </w:p>
    <w:p w:rsidRPr="00F2682C" w:rsidR="00DF75FE" w:rsidP="009E1C33" w:rsidRDefault="00DF75FE" w14:paraId="2F3C001B" w14:textId="436646DC">
      <w:pPr>
        <w:ind w:firstLine="0"/>
        <w:rPr>
          <w:sz w:val="24"/>
        </w:rPr>
      </w:pPr>
      <w:r w:rsidRPr="003E7A03">
        <w:rPr>
          <w:sz w:val="24"/>
        </w:rPr>
        <w:t xml:space="preserve">The message is considered spam if the overall </w:t>
      </w:r>
      <w:proofErr w:type="spellStart"/>
      <w:r w:rsidRPr="003E7A03">
        <w:rPr>
          <w:sz w:val="24"/>
        </w:rPr>
        <w:t>spamminess</w:t>
      </w:r>
      <w:proofErr w:type="spellEnd"/>
      <w:r w:rsidRPr="003E7A03">
        <w:rPr>
          <w:sz w:val="24"/>
        </w:rPr>
        <w:t xml:space="preserve"> product </w:t>
      </w:r>
      <w:r w:rsidRPr="003E7A03">
        <w:rPr>
          <w:b/>
          <w:sz w:val="24"/>
        </w:rPr>
        <w:t>S[M]</w:t>
      </w:r>
      <w:r w:rsidRPr="003E7A03">
        <w:rPr>
          <w:sz w:val="24"/>
        </w:rPr>
        <w:t xml:space="preserve"> is larger than the </w:t>
      </w:r>
      <w:proofErr w:type="spellStart"/>
      <w:r w:rsidRPr="003E7A03">
        <w:rPr>
          <w:sz w:val="24"/>
        </w:rPr>
        <w:t>hamminess</w:t>
      </w:r>
      <w:proofErr w:type="spellEnd"/>
      <w:r w:rsidRPr="003E7A03">
        <w:rPr>
          <w:sz w:val="24"/>
        </w:rPr>
        <w:t xml:space="preserve"> product </w:t>
      </w:r>
      <w:r w:rsidRPr="003E7A03">
        <w:rPr>
          <w:b/>
          <w:sz w:val="24"/>
        </w:rPr>
        <w:t>H[M].</w:t>
      </w:r>
      <w:r w:rsidRPr="003E7A03">
        <w:rPr>
          <w:sz w:val="24"/>
        </w:rPr>
        <w:t xml:space="preserve"> </w:t>
      </w:r>
      <w:r w:rsidRPr="00F2682C">
        <w:rPr>
          <w:sz w:val="24"/>
        </w:rPr>
        <w:t xml:space="preserve">The </w:t>
      </w:r>
      <w:proofErr w:type="spellStart"/>
      <w:r w:rsidRPr="00F2682C">
        <w:rPr>
          <w:sz w:val="24"/>
        </w:rPr>
        <w:t>above</w:t>
      </w:r>
      <w:proofErr w:type="spellEnd"/>
      <w:r w:rsidRPr="00F2682C">
        <w:rPr>
          <w:sz w:val="24"/>
        </w:rPr>
        <w:t xml:space="preserve"> </w:t>
      </w:r>
      <w:proofErr w:type="spellStart"/>
      <w:r w:rsidRPr="00F2682C">
        <w:rPr>
          <w:sz w:val="24"/>
        </w:rPr>
        <w:t>description</w:t>
      </w:r>
      <w:proofErr w:type="spellEnd"/>
      <w:r w:rsidRPr="00F2682C">
        <w:rPr>
          <w:sz w:val="24"/>
        </w:rPr>
        <w:t xml:space="preserve"> is </w:t>
      </w:r>
      <w:proofErr w:type="spellStart"/>
      <w:r w:rsidRPr="00F2682C">
        <w:rPr>
          <w:sz w:val="24"/>
        </w:rPr>
        <w:t>used</w:t>
      </w:r>
      <w:proofErr w:type="spellEnd"/>
      <w:r w:rsidRPr="00F2682C">
        <w:rPr>
          <w:sz w:val="24"/>
        </w:rPr>
        <w:t xml:space="preserve"> in </w:t>
      </w:r>
      <w:proofErr w:type="spellStart"/>
      <w:r w:rsidRPr="00F2682C">
        <w:rPr>
          <w:sz w:val="24"/>
        </w:rPr>
        <w:t>the</w:t>
      </w:r>
      <w:proofErr w:type="spellEnd"/>
      <w:r w:rsidRPr="00F2682C">
        <w:rPr>
          <w:sz w:val="24"/>
        </w:rPr>
        <w:t xml:space="preserve"> </w:t>
      </w:r>
      <w:proofErr w:type="spellStart"/>
      <w:r w:rsidRPr="00F2682C">
        <w:rPr>
          <w:sz w:val="24"/>
        </w:rPr>
        <w:t>following</w:t>
      </w:r>
      <w:proofErr w:type="spellEnd"/>
      <w:r w:rsidRPr="00F2682C">
        <w:rPr>
          <w:sz w:val="24"/>
        </w:rPr>
        <w:t xml:space="preserve"> </w:t>
      </w:r>
      <w:proofErr w:type="spellStart"/>
      <w:r w:rsidRPr="00F2682C">
        <w:rPr>
          <w:sz w:val="24"/>
        </w:rPr>
        <w:t>algorithm</w:t>
      </w:r>
      <w:proofErr w:type="spellEnd"/>
      <w:r w:rsidRPr="00F2682C">
        <w:rPr>
          <w:sz w:val="24"/>
        </w:rPr>
        <w:t xml:space="preserve"> [3]:</w:t>
      </w:r>
    </w:p>
    <w:p w:rsidRPr="003E7A03" w:rsidR="00DF75FE" w:rsidP="00DF75FE" w:rsidRDefault="00DF75FE" w14:paraId="2BDCE31A" w14:textId="77777777">
      <w:pPr>
        <w:rPr>
          <w:b/>
          <w:sz w:val="24"/>
          <w:lang w:val="nl-NL"/>
        </w:rPr>
      </w:pPr>
      <w:r w:rsidRPr="003E7A03">
        <w:rPr>
          <w:b/>
          <w:sz w:val="24"/>
          <w:lang w:val="nl-NL"/>
        </w:rPr>
        <w:t>Stage1. Training</w:t>
      </w:r>
    </w:p>
    <w:p w:rsidRPr="003E7A03" w:rsidR="00DF75FE" w:rsidP="00DF75FE" w:rsidRDefault="00DF75FE" w14:paraId="540135C2" w14:textId="77777777">
      <w:pPr>
        <w:rPr>
          <w:sz w:val="24"/>
        </w:rPr>
      </w:pPr>
      <w:r w:rsidRPr="003E7A03">
        <w:rPr>
          <w:sz w:val="24"/>
        </w:rPr>
        <w:t xml:space="preserve"> </w:t>
      </w:r>
      <w:proofErr w:type="spellStart"/>
      <w:r w:rsidRPr="003E7A03">
        <w:rPr>
          <w:sz w:val="24"/>
        </w:rPr>
        <w:t>Parse</w:t>
      </w:r>
      <w:proofErr w:type="spellEnd"/>
      <w:r w:rsidRPr="003E7A03">
        <w:rPr>
          <w:sz w:val="24"/>
        </w:rPr>
        <w:t xml:space="preserve"> </w:t>
      </w:r>
      <w:proofErr w:type="spellStart"/>
      <w:r w:rsidRPr="003E7A03">
        <w:rPr>
          <w:sz w:val="24"/>
        </w:rPr>
        <w:t>each</w:t>
      </w:r>
      <w:proofErr w:type="spellEnd"/>
      <w:r w:rsidRPr="003E7A03">
        <w:rPr>
          <w:sz w:val="24"/>
        </w:rPr>
        <w:t xml:space="preserve"> email </w:t>
      </w:r>
      <w:proofErr w:type="spellStart"/>
      <w:r w:rsidRPr="003E7A03">
        <w:rPr>
          <w:sz w:val="24"/>
        </w:rPr>
        <w:t>into</w:t>
      </w:r>
      <w:proofErr w:type="spellEnd"/>
      <w:r w:rsidRPr="003E7A03">
        <w:rPr>
          <w:sz w:val="24"/>
        </w:rPr>
        <w:t xml:space="preserve"> </w:t>
      </w:r>
      <w:proofErr w:type="spellStart"/>
      <w:r w:rsidRPr="003E7A03">
        <w:rPr>
          <w:sz w:val="24"/>
        </w:rPr>
        <w:t>its</w:t>
      </w:r>
      <w:proofErr w:type="spellEnd"/>
      <w:r w:rsidRPr="003E7A03">
        <w:rPr>
          <w:sz w:val="24"/>
        </w:rPr>
        <w:t xml:space="preserve"> constituent tokens </w:t>
      </w:r>
      <w:proofErr w:type="spellStart"/>
      <w:r w:rsidRPr="003E7A03">
        <w:rPr>
          <w:sz w:val="24"/>
        </w:rPr>
        <w:t>Generate</w:t>
      </w:r>
      <w:proofErr w:type="spellEnd"/>
      <w:r w:rsidRPr="003E7A03">
        <w:rPr>
          <w:sz w:val="24"/>
        </w:rPr>
        <w:t xml:space="preserve"> a </w:t>
      </w:r>
      <w:proofErr w:type="spellStart"/>
      <w:r w:rsidRPr="003E7A03">
        <w:rPr>
          <w:sz w:val="24"/>
        </w:rPr>
        <w:t>probability</w:t>
      </w:r>
      <w:proofErr w:type="spellEnd"/>
      <w:r w:rsidRPr="003E7A03">
        <w:rPr>
          <w:sz w:val="24"/>
        </w:rPr>
        <w:t xml:space="preserve"> </w:t>
      </w:r>
      <w:proofErr w:type="spellStart"/>
      <w:r w:rsidRPr="003E7A03">
        <w:rPr>
          <w:sz w:val="24"/>
        </w:rPr>
        <w:t>for</w:t>
      </w:r>
      <w:proofErr w:type="spellEnd"/>
      <w:r w:rsidRPr="003E7A03">
        <w:rPr>
          <w:sz w:val="24"/>
        </w:rPr>
        <w:t xml:space="preserve"> </w:t>
      </w:r>
      <w:proofErr w:type="spellStart"/>
      <w:r w:rsidRPr="003E7A03">
        <w:rPr>
          <w:sz w:val="24"/>
        </w:rPr>
        <w:t>each</w:t>
      </w:r>
      <w:proofErr w:type="spellEnd"/>
      <w:r w:rsidRPr="003E7A03">
        <w:rPr>
          <w:sz w:val="24"/>
        </w:rPr>
        <w:t xml:space="preserve"> token W</w:t>
      </w:r>
    </w:p>
    <w:p w:rsidRPr="003E7A03" w:rsidR="00DF75FE" w:rsidP="00DF75FE" w:rsidRDefault="00DF75FE" w14:paraId="4D784119" w14:textId="77777777">
      <w:pPr>
        <w:rPr>
          <w:sz w:val="24"/>
        </w:rPr>
      </w:pPr>
      <w:r w:rsidRPr="003E7A03">
        <w:rPr>
          <w:sz w:val="24"/>
        </w:rPr>
        <w:t xml:space="preserve"> S[W] =</w:t>
      </w:r>
      <m:oMath>
        <m:sSub>
          <m:sSubPr>
            <m:ctrlPr>
              <w:rPr>
                <w:rFonts w:ascii="Cambria Math" w:hAnsi="Cambria Math" w:eastAsiaTheme="minorHAnsi"/>
                <w:i/>
                <w:kern w:val="0"/>
                <w:sz w:val="24"/>
                <w:lang w:val="nl-NL" w:eastAsia="en-US"/>
              </w:rPr>
            </m:ctrlPr>
          </m:sSubPr>
          <m:e>
            <m:r>
              <w:rPr>
                <w:rFonts w:ascii="Cambria Math" w:hAnsi="Cambria Math"/>
                <w:sz w:val="24"/>
              </w:rPr>
              <m:t xml:space="preserve"> </m:t>
            </m:r>
            <m:r>
              <w:rPr>
                <w:rFonts w:ascii="Cambria Math" w:hAnsi="Cambria Math"/>
                <w:sz w:val="24"/>
                <w:lang w:val="nl-NL"/>
              </w:rPr>
              <m:t>C</m:t>
            </m:r>
          </m:e>
          <m:sub>
            <m:r>
              <w:rPr>
                <w:rFonts w:ascii="Cambria Math" w:hAnsi="Cambria Math"/>
                <w:sz w:val="24"/>
                <w:lang w:val="nl-NL"/>
              </w:rPr>
              <m:t>spam</m:t>
            </m:r>
          </m:sub>
        </m:sSub>
      </m:oMath>
      <w:r w:rsidRPr="003E7A03">
        <w:rPr>
          <w:sz w:val="24"/>
        </w:rPr>
        <w:t>(W) / (</w:t>
      </w:r>
      <m:oMath>
        <m:sSub>
          <m:sSubPr>
            <m:ctrlPr>
              <w:rPr>
                <w:rFonts w:ascii="Cambria Math" w:hAnsi="Cambria Math" w:eastAsiaTheme="minorHAnsi"/>
                <w:i/>
                <w:kern w:val="0"/>
                <w:sz w:val="24"/>
                <w:lang w:val="nl-NL" w:eastAsia="en-US"/>
              </w:rPr>
            </m:ctrlPr>
          </m:sSubPr>
          <m:e>
            <m:r>
              <w:rPr>
                <w:rFonts w:ascii="Cambria Math" w:hAnsi="Cambria Math"/>
                <w:sz w:val="24"/>
                <w:lang w:val="nl-NL"/>
              </w:rPr>
              <m:t>C</m:t>
            </m:r>
          </m:e>
          <m:sub>
            <m:r>
              <w:rPr>
                <w:rFonts w:ascii="Cambria Math" w:hAnsi="Cambria Math"/>
                <w:sz w:val="24"/>
              </w:rPr>
              <m:t>h</m:t>
            </m:r>
            <m:r>
              <w:rPr>
                <w:rFonts w:ascii="Cambria Math" w:hAnsi="Cambria Math"/>
                <w:sz w:val="24"/>
                <w:lang w:val="nl-NL"/>
              </w:rPr>
              <m:t>am</m:t>
            </m:r>
          </m:sub>
        </m:sSub>
      </m:oMath>
      <w:r w:rsidRPr="003E7A03">
        <w:rPr>
          <w:sz w:val="24"/>
        </w:rPr>
        <w:t>(W) +</w:t>
      </w:r>
      <m:oMath>
        <m:sSub>
          <m:sSubPr>
            <m:ctrlPr>
              <w:rPr>
                <w:rFonts w:ascii="Cambria Math" w:hAnsi="Cambria Math"/>
                <w:i/>
                <w:kern w:val="0"/>
                <w:sz w:val="24"/>
                <w:lang w:val="nl-NL" w:eastAsia="en-US"/>
              </w:rPr>
            </m:ctrlPr>
          </m:sSubPr>
          <m:e>
            <m:r>
              <w:rPr>
                <w:rFonts w:ascii="Cambria Math" w:hAnsi="Cambria Math"/>
                <w:sz w:val="24"/>
                <w:lang w:val="nl-NL"/>
              </w:rPr>
              <m:t>C</m:t>
            </m:r>
          </m:e>
          <m:sub>
            <m:r>
              <w:rPr>
                <w:rFonts w:ascii="Cambria Math" w:hAnsi="Cambria Math"/>
                <w:sz w:val="24"/>
                <w:lang w:val="nl-NL"/>
              </w:rPr>
              <m:t>spam</m:t>
            </m:r>
          </m:sub>
        </m:sSub>
      </m:oMath>
      <w:r w:rsidRPr="003E7A03">
        <w:rPr>
          <w:sz w:val="24"/>
        </w:rPr>
        <w:t>(W))</w:t>
      </w:r>
    </w:p>
    <w:p w:rsidRPr="003E7A03" w:rsidR="00DF75FE" w:rsidP="00DF75FE" w:rsidRDefault="00DF75FE" w14:paraId="19662BF5" w14:textId="77777777">
      <w:pPr>
        <w:rPr>
          <w:sz w:val="24"/>
        </w:rPr>
      </w:pPr>
      <w:r w:rsidRPr="003E7A03">
        <w:rPr>
          <w:sz w:val="24"/>
        </w:rPr>
        <w:t xml:space="preserve"> store </w:t>
      </w:r>
      <w:proofErr w:type="spellStart"/>
      <w:r w:rsidRPr="003E7A03">
        <w:rPr>
          <w:sz w:val="24"/>
        </w:rPr>
        <w:t>spamminess</w:t>
      </w:r>
      <w:proofErr w:type="spellEnd"/>
      <w:r w:rsidRPr="003E7A03">
        <w:rPr>
          <w:sz w:val="24"/>
        </w:rPr>
        <w:t xml:space="preserve"> </w:t>
      </w:r>
      <w:proofErr w:type="spellStart"/>
      <w:r w:rsidRPr="003E7A03">
        <w:rPr>
          <w:sz w:val="24"/>
        </w:rPr>
        <w:t>values</w:t>
      </w:r>
      <w:proofErr w:type="spellEnd"/>
      <w:r w:rsidRPr="003E7A03">
        <w:rPr>
          <w:sz w:val="24"/>
        </w:rPr>
        <w:t xml:space="preserve"> </w:t>
      </w:r>
      <w:proofErr w:type="spellStart"/>
      <w:r w:rsidRPr="003E7A03">
        <w:rPr>
          <w:sz w:val="24"/>
        </w:rPr>
        <w:t>to</w:t>
      </w:r>
      <w:proofErr w:type="spellEnd"/>
      <w:r w:rsidRPr="003E7A03">
        <w:rPr>
          <w:sz w:val="24"/>
        </w:rPr>
        <w:t xml:space="preserve"> a database</w:t>
      </w:r>
    </w:p>
    <w:p w:rsidRPr="003E7A03" w:rsidR="00DF75FE" w:rsidP="00744850" w:rsidRDefault="00DF75FE" w14:paraId="7FB1219A" w14:textId="77777777">
      <w:pPr>
        <w:spacing w:line="240" w:lineRule="auto"/>
        <w:rPr>
          <w:sz w:val="24"/>
        </w:rPr>
      </w:pPr>
    </w:p>
    <w:p w:rsidRPr="003E7A03" w:rsidR="00DF75FE" w:rsidP="00DF75FE" w:rsidRDefault="00DF75FE" w14:paraId="49631BB6" w14:textId="76BA6796">
      <w:pPr>
        <w:rPr>
          <w:b/>
          <w:sz w:val="24"/>
        </w:rPr>
      </w:pPr>
      <w:r w:rsidRPr="003E7A03">
        <w:rPr>
          <w:b/>
          <w:sz w:val="24"/>
        </w:rPr>
        <w:t>Stage2. Filtering</w:t>
      </w:r>
    </w:p>
    <w:p w:rsidRPr="003E7A03" w:rsidR="00DF75FE" w:rsidP="005B00D7" w:rsidRDefault="00DF75FE" w14:paraId="1B0763BA" w14:textId="6A55E695">
      <w:pPr>
        <w:ind w:left="720" w:firstLine="0"/>
        <w:rPr>
          <w:sz w:val="24"/>
        </w:rPr>
      </w:pPr>
      <w:r w:rsidRPr="003E7A03">
        <w:rPr>
          <w:sz w:val="24"/>
        </w:rPr>
        <w:t>For each message M</w:t>
      </w:r>
      <w:r w:rsidR="0044406D">
        <w:rPr>
          <w:sz w:val="24"/>
        </w:rPr>
        <w:t xml:space="preserve"> </w:t>
      </w:r>
      <w:r w:rsidRPr="003E7A03">
        <w:rPr>
          <w:sz w:val="24"/>
        </w:rPr>
        <w:t>while (M not end) do</w:t>
      </w:r>
      <w:r w:rsidR="00E12555">
        <w:rPr>
          <w:sz w:val="24"/>
        </w:rPr>
        <w:t xml:space="preserve"> </w:t>
      </w:r>
      <w:r w:rsidRPr="003E7A03">
        <w:rPr>
          <w:sz w:val="24"/>
        </w:rPr>
        <w:t xml:space="preserve">scan message for the next token </w:t>
      </w:r>
      <m:oMath>
        <m:sSub>
          <m:sSubPr>
            <m:ctrlPr>
              <w:rPr>
                <w:rFonts w:ascii="Cambria Math" w:hAnsi="Cambria Math" w:eastAsiaTheme="minorHAnsi"/>
                <w:i/>
                <w:kern w:val="0"/>
                <w:sz w:val="24"/>
                <w:lang w:val="es-MX" w:eastAsia="en-US"/>
              </w:rPr>
            </m:ctrlPr>
          </m:sSubPr>
          <m:e>
            <m:r>
              <w:rPr>
                <w:rFonts w:ascii="Cambria Math" w:hAnsi="Cambria Math"/>
                <w:sz w:val="24"/>
              </w:rPr>
              <m:t>T</m:t>
            </m:r>
          </m:e>
          <m:sub>
            <m:r>
              <w:rPr>
                <w:rFonts w:ascii="Cambria Math" w:hAnsi="Cambria Math"/>
                <w:sz w:val="24"/>
              </w:rPr>
              <m:t>i</m:t>
            </m:r>
          </m:sub>
        </m:sSub>
      </m:oMath>
      <w:r w:rsidRPr="003E7A03">
        <w:rPr>
          <w:sz w:val="24"/>
        </w:rPr>
        <w:t xml:space="preserve"> query the database for </w:t>
      </w:r>
      <w:proofErr w:type="spellStart"/>
      <w:r w:rsidRPr="003E7A03">
        <w:rPr>
          <w:sz w:val="24"/>
        </w:rPr>
        <w:t>spamminess</w:t>
      </w:r>
      <w:proofErr w:type="spellEnd"/>
      <w:r w:rsidRPr="003E7A03">
        <w:rPr>
          <w:sz w:val="24"/>
        </w:rPr>
        <w:t xml:space="preserve"> </w:t>
      </w:r>
      <w:proofErr w:type="gramStart"/>
      <w:r w:rsidRPr="003E7A03">
        <w:rPr>
          <w:sz w:val="24"/>
        </w:rPr>
        <w:t>S(</w:t>
      </w:r>
      <w:proofErr w:type="gramEnd"/>
      <m:oMath>
        <m:sSub>
          <m:sSubPr>
            <m:ctrlPr>
              <w:rPr>
                <w:rFonts w:ascii="Cambria Math" w:hAnsi="Cambria Math" w:eastAsiaTheme="minorHAnsi"/>
                <w:i/>
                <w:kern w:val="0"/>
                <w:sz w:val="24"/>
                <w:lang w:val="nl-NL" w:eastAsia="en-US"/>
              </w:rPr>
            </m:ctrlPr>
          </m:sSubPr>
          <m:e>
            <m:r>
              <w:rPr>
                <w:rFonts w:ascii="Cambria Math" w:hAnsi="Cambria Math"/>
                <w:sz w:val="24"/>
                <w:lang w:val="nl-NL"/>
              </w:rPr>
              <m:t>T</m:t>
            </m:r>
          </m:e>
          <m:sub>
            <m:r>
              <w:rPr>
                <w:rFonts w:ascii="Cambria Math" w:hAnsi="Cambria Math"/>
                <w:sz w:val="24"/>
                <w:lang w:val="nl-NL"/>
              </w:rPr>
              <m:t>i</m:t>
            </m:r>
          </m:sub>
        </m:sSub>
      </m:oMath>
      <w:r w:rsidRPr="003E7A03">
        <w:rPr>
          <w:sz w:val="24"/>
        </w:rPr>
        <w:t>) calculate accumulated message probabilities</w:t>
      </w:r>
      <w:r w:rsidR="002A1623">
        <w:rPr>
          <w:sz w:val="24"/>
        </w:rPr>
        <w:t xml:space="preserve"> </w:t>
      </w:r>
      <w:r w:rsidRPr="003E7A03">
        <w:rPr>
          <w:sz w:val="24"/>
        </w:rPr>
        <w:t>S[M] and H[M]</w:t>
      </w:r>
      <w:r w:rsidR="00C317FF">
        <w:rPr>
          <w:sz w:val="24"/>
        </w:rPr>
        <w:t xml:space="preserve"> </w:t>
      </w:r>
      <w:r w:rsidRPr="003E7A03">
        <w:rPr>
          <w:sz w:val="24"/>
        </w:rPr>
        <w:t>Calculate the overall message filtering indication by</w:t>
      </w:r>
      <w:r w:rsidR="005B00D7">
        <w:rPr>
          <w:sz w:val="24"/>
        </w:rPr>
        <w:t xml:space="preserve"> </w:t>
      </w:r>
      <w:r w:rsidRPr="003E7A03">
        <w:rPr>
          <w:sz w:val="24"/>
        </w:rPr>
        <w:t>I[M] = f(S[M] , H[M])</w:t>
      </w:r>
      <w:r w:rsidR="005B00D7">
        <w:rPr>
          <w:sz w:val="24"/>
        </w:rPr>
        <w:t xml:space="preserve"> </w:t>
      </w:r>
      <w:r w:rsidRPr="003E7A03">
        <w:rPr>
          <w:sz w:val="24"/>
        </w:rPr>
        <w:t xml:space="preserve">f is a filter </w:t>
      </w:r>
      <w:proofErr w:type="spellStart"/>
      <w:r w:rsidRPr="003E7A03">
        <w:rPr>
          <w:sz w:val="24"/>
        </w:rPr>
        <w:t>dependent</w:t>
      </w:r>
      <w:proofErr w:type="spellEnd"/>
      <w:r w:rsidRPr="003E7A03">
        <w:rPr>
          <w:sz w:val="24"/>
        </w:rPr>
        <w:t xml:space="preserve"> </w:t>
      </w:r>
      <w:proofErr w:type="spellStart"/>
      <w:r w:rsidRPr="003E7A03">
        <w:rPr>
          <w:sz w:val="24"/>
        </w:rPr>
        <w:t>function</w:t>
      </w:r>
      <w:proofErr w:type="spellEnd"/>
      <w:r w:rsidRPr="003E7A03">
        <w:rPr>
          <w:sz w:val="24"/>
        </w:rPr>
        <w:t>,</w:t>
      </w:r>
    </w:p>
    <w:p w:rsidRPr="003E7A03" w:rsidR="007749E1" w:rsidP="005B00D7" w:rsidRDefault="007749E1" w14:paraId="5CB07FEF" w14:textId="77777777">
      <w:pPr>
        <w:rPr>
          <w:sz w:val="24"/>
        </w:rPr>
      </w:pPr>
      <w:proofErr w:type="spellStart"/>
      <w:proofErr w:type="gramStart"/>
      <w:r w:rsidRPr="003E7A03">
        <w:rPr>
          <w:sz w:val="24"/>
          <w:lang w:val="nl-NL"/>
        </w:rPr>
        <w:t>such</w:t>
      </w:r>
      <w:proofErr w:type="spellEnd"/>
      <w:proofErr w:type="gramEnd"/>
      <w:r w:rsidRPr="003E7A03">
        <w:rPr>
          <w:sz w:val="24"/>
          <w:lang w:val="nl-NL"/>
        </w:rPr>
        <w:t xml:space="preserve"> as </w:t>
      </w:r>
      <w:r w:rsidRPr="003E7A03">
        <w:rPr>
          <w:sz w:val="24"/>
        </w:rPr>
        <w:t xml:space="preserve">I [M] = </w:t>
      </w:r>
      <m:oMath>
        <m:f>
          <m:fPr>
            <m:ctrlPr>
              <w:rPr>
                <w:rFonts w:ascii="Cambria Math" w:hAnsi="Cambria Math" w:eastAsiaTheme="minorHAnsi"/>
                <w:i/>
                <w:kern w:val="0"/>
                <w:sz w:val="24"/>
                <w:lang w:val="es-MX" w:eastAsia="en-US"/>
              </w:rPr>
            </m:ctrlPr>
          </m:fPr>
          <m:num>
            <m:r>
              <w:rPr>
                <w:rFonts w:ascii="Cambria Math" w:hAnsi="Cambria Math"/>
                <w:sz w:val="24"/>
              </w:rPr>
              <m:t>1+S</m:t>
            </m:r>
            <m:d>
              <m:dPr>
                <m:begChr m:val="["/>
                <m:endChr m:val="]"/>
                <m:ctrlPr>
                  <w:rPr>
                    <w:rFonts w:ascii="Cambria Math" w:hAnsi="Cambria Math"/>
                    <w:i/>
                    <w:sz w:val="24"/>
                  </w:rPr>
                </m:ctrlPr>
              </m:dPr>
              <m:e>
                <m:r>
                  <w:rPr>
                    <w:rFonts w:ascii="Cambria Math" w:hAnsi="Cambria Math"/>
                    <w:sz w:val="24"/>
                  </w:rPr>
                  <m:t>M</m:t>
                </m:r>
              </m:e>
            </m:d>
            <m:r>
              <w:rPr>
                <w:rFonts w:ascii="Cambria Math" w:hAnsi="Cambria Math"/>
                <w:sz w:val="24"/>
              </w:rPr>
              <m:t>-H[M]</m:t>
            </m:r>
          </m:num>
          <m:den>
            <m:r>
              <w:rPr>
                <w:rFonts w:ascii="Cambria Math" w:hAnsi="Cambria Math"/>
                <w:sz w:val="24"/>
              </w:rPr>
              <m:t>2</m:t>
            </m:r>
          </m:den>
        </m:f>
      </m:oMath>
    </w:p>
    <w:p w:rsidRPr="003E7A03" w:rsidR="00EE7122" w:rsidP="005B00D7" w:rsidRDefault="00EE7122" w14:paraId="531011A2" w14:textId="77777777">
      <w:pPr>
        <w:ind w:left="708"/>
        <w:rPr>
          <w:sz w:val="24"/>
          <w:lang w:val="nl-NL"/>
        </w:rPr>
      </w:pPr>
      <w:proofErr w:type="spellStart"/>
      <w:proofErr w:type="gramStart"/>
      <w:r w:rsidRPr="003E7A03">
        <w:rPr>
          <w:sz w:val="24"/>
          <w:lang w:val="nl-NL"/>
        </w:rPr>
        <w:t>if</w:t>
      </w:r>
      <w:proofErr w:type="spellEnd"/>
      <w:proofErr w:type="gramEnd"/>
      <w:r w:rsidRPr="003E7A03">
        <w:rPr>
          <w:sz w:val="24"/>
          <w:lang w:val="nl-NL"/>
        </w:rPr>
        <w:t xml:space="preserve"> I[M] &gt; </w:t>
      </w:r>
      <w:proofErr w:type="spellStart"/>
      <w:r w:rsidRPr="003E7A03">
        <w:rPr>
          <w:sz w:val="24"/>
          <w:lang w:val="nl-NL"/>
        </w:rPr>
        <w:t>threshold</w:t>
      </w:r>
      <w:proofErr w:type="spellEnd"/>
    </w:p>
    <w:p w:rsidRPr="003E7A03" w:rsidR="00EE7122" w:rsidP="001C2FDE" w:rsidRDefault="00EE7122" w14:paraId="2A816512" w14:textId="059C28DF">
      <w:pPr>
        <w:ind w:left="2124"/>
        <w:rPr>
          <w:sz w:val="24"/>
          <w:lang w:val="nl-NL"/>
        </w:rPr>
      </w:pPr>
      <w:proofErr w:type="spellStart"/>
      <w:proofErr w:type="gramStart"/>
      <w:r w:rsidRPr="003E7A03">
        <w:rPr>
          <w:sz w:val="24"/>
          <w:lang w:val="nl-NL"/>
        </w:rPr>
        <w:t>msg</w:t>
      </w:r>
      <w:proofErr w:type="spellEnd"/>
      <w:proofErr w:type="gramEnd"/>
      <w:r w:rsidRPr="003E7A03">
        <w:rPr>
          <w:sz w:val="24"/>
          <w:lang w:val="nl-NL"/>
        </w:rPr>
        <w:t xml:space="preserve"> is </w:t>
      </w:r>
      <w:proofErr w:type="spellStart"/>
      <w:r w:rsidRPr="003E7A03">
        <w:rPr>
          <w:sz w:val="24"/>
          <w:lang w:val="nl-NL"/>
        </w:rPr>
        <w:t>marked</w:t>
      </w:r>
      <w:proofErr w:type="spellEnd"/>
      <w:r w:rsidRPr="003E7A03">
        <w:rPr>
          <w:sz w:val="24"/>
          <w:lang w:val="nl-NL"/>
        </w:rPr>
        <w:t xml:space="preserve"> as spam </w:t>
      </w:r>
    </w:p>
    <w:p w:rsidRPr="003E7A03" w:rsidR="00EE7122" w:rsidP="00EE7122" w:rsidRDefault="00EE7122" w14:paraId="410F28A0" w14:textId="77777777">
      <w:pPr>
        <w:jc w:val="center"/>
        <w:rPr>
          <w:sz w:val="24"/>
          <w:lang w:val="nl-NL"/>
        </w:rPr>
      </w:pPr>
      <w:proofErr w:type="spellStart"/>
      <w:proofErr w:type="gramStart"/>
      <w:r w:rsidRPr="003E7A03">
        <w:rPr>
          <w:sz w:val="24"/>
          <w:lang w:val="nl-NL"/>
        </w:rPr>
        <w:t>else</w:t>
      </w:r>
      <w:proofErr w:type="spellEnd"/>
      <w:proofErr w:type="gramEnd"/>
    </w:p>
    <w:p w:rsidRPr="000F08C7" w:rsidR="000F08C7" w:rsidP="000F08C7" w:rsidRDefault="00EE7122" w14:paraId="7D9647BB" w14:textId="019C9BAF">
      <w:pPr>
        <w:ind w:left="2832"/>
        <w:jc w:val="center"/>
        <w:rPr>
          <w:sz w:val="24"/>
          <w:lang w:val="nl-NL"/>
        </w:rPr>
      </w:pPr>
      <w:r w:rsidRPr="003E7A03">
        <w:rPr>
          <w:sz w:val="24"/>
          <w:lang w:val="nl-NL"/>
        </w:rPr>
        <w:t xml:space="preserve"> </w:t>
      </w:r>
      <w:proofErr w:type="spellStart"/>
      <w:proofErr w:type="gramStart"/>
      <w:r w:rsidRPr="003E7A03">
        <w:rPr>
          <w:sz w:val="24"/>
          <w:lang w:val="nl-NL"/>
        </w:rPr>
        <w:t>msg</w:t>
      </w:r>
      <w:proofErr w:type="spellEnd"/>
      <w:proofErr w:type="gramEnd"/>
      <w:r w:rsidRPr="003E7A03">
        <w:rPr>
          <w:sz w:val="24"/>
          <w:lang w:val="nl-NL"/>
        </w:rPr>
        <w:t xml:space="preserve"> is </w:t>
      </w:r>
      <w:proofErr w:type="spellStart"/>
      <w:r w:rsidRPr="003E7A03">
        <w:rPr>
          <w:sz w:val="24"/>
          <w:lang w:val="nl-NL"/>
        </w:rPr>
        <w:t>marked</w:t>
      </w:r>
      <w:proofErr w:type="spellEnd"/>
      <w:r w:rsidRPr="003E7A03">
        <w:rPr>
          <w:sz w:val="24"/>
          <w:lang w:val="nl-NL"/>
        </w:rPr>
        <w:t xml:space="preserve"> as non-spam</w:t>
      </w:r>
    </w:p>
    <w:p w:rsidR="00D0443C" w:rsidP="00D0443C" w:rsidRDefault="00D0443C" w14:paraId="3457BC00" w14:textId="77777777">
      <w:pPr>
        <w:pStyle w:val="BodyText"/>
        <w:rPr>
          <w:lang w:val="nl-NL"/>
        </w:rPr>
      </w:pPr>
    </w:p>
    <w:p w:rsidRPr="00D0443C" w:rsidR="00E60E16" w:rsidP="0087427C" w:rsidRDefault="00157DB0" w14:paraId="0BBF1231" w14:textId="3FDE656B">
      <w:pPr>
        <w:pStyle w:val="BodyText"/>
        <w:jc w:val="both"/>
      </w:pPr>
      <w:r>
        <w:t>I</w:t>
      </w:r>
      <w:r w:rsidRPr="00D0443C" w:rsidR="00D0443C">
        <w:t>n</w:t>
      </w:r>
      <w:r w:rsidR="00D0443C">
        <w:t xml:space="preserve"> </w:t>
      </w:r>
      <w:r w:rsidRPr="00871B62" w:rsidR="00871B62">
        <w:t>the</w:t>
      </w:r>
      <w:r w:rsidR="00D0443C">
        <w:t xml:space="preserve"> pr</w:t>
      </w:r>
      <w:r w:rsidR="00663430">
        <w:t xml:space="preserve">oject we </w:t>
      </w:r>
      <w:r w:rsidRPr="00871B62" w:rsidR="00871B62">
        <w:t>use</w:t>
      </w:r>
      <w:r w:rsidR="00744850">
        <w:t xml:space="preserve"> the same</w:t>
      </w:r>
      <w:r w:rsidR="00663430">
        <w:t xml:space="preserve"> </w:t>
      </w:r>
      <w:r w:rsidR="002178E2">
        <w:t xml:space="preserve">method </w:t>
      </w:r>
      <w:r w:rsidRPr="00871B62" w:rsidR="00871B62">
        <w:t>as explained above.</w:t>
      </w:r>
      <w:r w:rsidR="00871B62">
        <w:t xml:space="preserve"> </w:t>
      </w:r>
      <w:r w:rsidR="00526A0C">
        <w:t>We change object spam to</w:t>
      </w:r>
      <w:r w:rsidR="00CD5099">
        <w:t xml:space="preserve"> hacktivist and ham </w:t>
      </w:r>
      <w:r w:rsidR="00AA5B0B">
        <w:t xml:space="preserve">as no-hacktivist </w:t>
      </w:r>
      <w:r w:rsidR="000911A7">
        <w:t xml:space="preserve">to get the </w:t>
      </w:r>
      <w:r w:rsidR="0087427C">
        <w:t xml:space="preserve">accurate </w:t>
      </w:r>
      <w:r w:rsidR="000911A7">
        <w:t>prediction.</w:t>
      </w:r>
    </w:p>
    <w:p w:rsidR="00414B51" w:rsidP="001B5E4F" w:rsidRDefault="001B5E4F" w14:paraId="5BD957C6" w14:textId="71EF93E3">
      <w:pPr>
        <w:pStyle w:val="BodyText"/>
        <w:rPr>
          <w:b/>
          <w:sz w:val="28"/>
          <w:szCs w:val="28"/>
        </w:rPr>
      </w:pPr>
      <w:r w:rsidRPr="48E9AE5B">
        <w:rPr>
          <w:b/>
          <w:sz w:val="28"/>
          <w:szCs w:val="28"/>
        </w:rPr>
        <w:t>5.2 Support Vector Machine classifier method</w:t>
      </w:r>
    </w:p>
    <w:p w:rsidRPr="00170D64" w:rsidR="001C77D7" w:rsidP="00170D64" w:rsidRDefault="001C77D7" w14:paraId="3366CB22" w14:textId="7C2069E8">
      <w:pPr>
        <w:ind w:firstLine="0"/>
        <w:jc w:val="both"/>
        <w:rPr>
          <w:sz w:val="24"/>
        </w:rPr>
      </w:pPr>
      <w:r w:rsidRPr="003E7A03">
        <w:rPr>
          <w:sz w:val="24"/>
        </w:rPr>
        <w:t xml:space="preserve">Support Vector Machines are based on the concept of decision planes that define decision boundaries. </w:t>
      </w:r>
      <w:r w:rsidRPr="00170D64">
        <w:rPr>
          <w:sz w:val="24"/>
        </w:rPr>
        <w:t xml:space="preserve">A decision plane is one that separates between a set of objects having different class memberships, the SVM </w:t>
      </w:r>
      <w:r w:rsidRPr="00170D64" w:rsidR="00170D64">
        <w:rPr>
          <w:sz w:val="24"/>
        </w:rPr>
        <w:t>modelling</w:t>
      </w:r>
      <w:r w:rsidRPr="00170D64">
        <w:rPr>
          <w:sz w:val="24"/>
        </w:rPr>
        <w:t xml:space="preserve"> algorithm finds an optimal hyperplane with the maximal margin to separate two classes, which requires solving the following optimization problem.</w:t>
      </w:r>
    </w:p>
    <w:p w:rsidR="001C77D7" w:rsidP="001C77D7" w:rsidRDefault="001C77D7" w14:paraId="098B9AB7" w14:textId="77777777">
      <w:pPr>
        <w:rPr>
          <w:b/>
          <w:sz w:val="24"/>
          <w:lang w:val="nl-NL"/>
        </w:rPr>
      </w:pPr>
    </w:p>
    <w:p w:rsidRPr="003E7A03" w:rsidR="001C77D7" w:rsidP="001C77D7" w:rsidRDefault="001C77D7" w14:paraId="4BBB1D45" w14:textId="77777777">
      <w:pPr>
        <w:rPr>
          <w:sz w:val="24"/>
        </w:rPr>
      </w:pPr>
      <w:r w:rsidRPr="003E7A03">
        <w:rPr>
          <w:sz w:val="24"/>
        </w:rPr>
        <w:t>Maximize</w:t>
      </w:r>
    </w:p>
    <w:p w:rsidR="004F147E" w:rsidP="004F147E" w:rsidRDefault="004F147E" w14:paraId="52C8448D" w14:textId="77777777">
      <w:pPr>
        <w:rPr>
          <w:b/>
          <w:sz w:val="24"/>
        </w:rPr>
      </w:pPr>
      <m:oMath>
        <m:nary>
          <m:naryPr>
            <m:chr m:val="∑"/>
            <m:limLoc m:val="undOvr"/>
            <m:ctrlPr>
              <w:rPr>
                <w:rFonts w:ascii="Cambria Math" w:hAnsi="Cambria Math" w:eastAsiaTheme="minorHAnsi"/>
                <w:b/>
                <w:i/>
                <w:kern w:val="0"/>
                <w:sz w:val="24"/>
                <w:lang w:val="nl-NL" w:eastAsia="en-US"/>
              </w:rPr>
            </m:ctrlPr>
          </m:naryPr>
          <m:sub>
            <m:r>
              <m:rPr>
                <m:sty m:val="bi"/>
              </m:rPr>
              <w:rPr>
                <w:rFonts w:ascii="Cambria Math" w:hAnsi="Cambria Math"/>
                <w:sz w:val="24"/>
                <w:lang w:val="nl-NL"/>
              </w:rPr>
              <m:t>i</m:t>
            </m:r>
            <m:r>
              <m:rPr>
                <m:sty m:val="bi"/>
              </m:rPr>
              <w:rPr>
                <w:rFonts w:ascii="Cambria Math" w:hAnsi="Cambria Math"/>
                <w:sz w:val="24"/>
                <w:lang w:val="nl-NL"/>
              </w:rPr>
              <m:t>=</m:t>
            </m:r>
            <m:r>
              <m:rPr>
                <m:sty m:val="bi"/>
              </m:rPr>
              <w:rPr>
                <w:rFonts w:ascii="Cambria Math" w:hAnsi="Cambria Math"/>
                <w:sz w:val="24"/>
                <w:lang w:val="nl-NL"/>
              </w:rPr>
              <m:t>1</m:t>
            </m:r>
          </m:sub>
          <m:sup>
            <m:r>
              <m:rPr>
                <m:sty m:val="bi"/>
              </m:rPr>
              <w:rPr>
                <w:rFonts w:ascii="Cambria Math" w:hAnsi="Cambria Math"/>
                <w:sz w:val="24"/>
                <w:lang w:val="nl-NL"/>
              </w:rPr>
              <m:t>n</m:t>
            </m:r>
          </m:sup>
          <m:e>
            <m:sSub>
              <m:sSubPr>
                <m:ctrlPr>
                  <w:rPr>
                    <w:rFonts w:ascii="Cambria Math" w:hAnsi="Cambria Math" w:eastAsiaTheme="minorHAnsi"/>
                    <w:b/>
                    <w:i/>
                    <w:kern w:val="0"/>
                    <w:sz w:val="24"/>
                    <w:lang w:val="nl-NL" w:eastAsia="en-US"/>
                  </w:rPr>
                </m:ctrlPr>
              </m:sSubPr>
              <m:e>
                <m:r>
                  <m:rPr>
                    <m:sty m:val="bi"/>
                  </m:rPr>
                  <w:rPr>
                    <w:rFonts w:ascii="Cambria Math" w:hAnsi="Cambria Math"/>
                    <w:sz w:val="24"/>
                    <w:lang w:val="nl-NL"/>
                  </w:rPr>
                  <m:t>α</m:t>
                </m:r>
              </m:e>
              <m:sub>
                <m:r>
                  <m:rPr>
                    <m:sty m:val="bi"/>
                  </m:rPr>
                  <w:rPr>
                    <w:rFonts w:ascii="Cambria Math" w:hAnsi="Cambria Math"/>
                    <w:sz w:val="24"/>
                    <w:lang w:val="nl-NL"/>
                  </w:rPr>
                  <m:t>i</m:t>
                </m:r>
              </m:sub>
            </m:sSub>
            <m:r>
              <m:rPr>
                <m:sty m:val="bi"/>
              </m:rPr>
              <w:rPr>
                <w:rFonts w:ascii="Cambria Math" w:hAnsi="Cambria Math"/>
                <w:sz w:val="24"/>
                <w:lang w:val="nl-NL"/>
              </w:rPr>
              <m:t>-</m:t>
            </m:r>
          </m:e>
        </m:nary>
      </m:oMath>
      <w:r w:rsidRPr="004F147E">
        <w:rPr>
          <w:b/>
          <w:sz w:val="24"/>
          <w:lang w:val="nl-NL"/>
        </w:rPr>
        <w:t xml:space="preserve"> </w:t>
      </w:r>
      <w:r>
        <w:rPr>
          <w:b/>
          <w:sz w:val="24"/>
        </w:rPr>
        <w:t xml:space="preserve">½ </w:t>
      </w:r>
      <m:oMath>
        <m:nary>
          <m:naryPr>
            <m:chr m:val="∑"/>
            <m:limLoc m:val="subSup"/>
            <m:ctrlPr>
              <w:rPr>
                <w:rFonts w:ascii="Cambria Math" w:hAnsi="Cambria Math"/>
                <w:b/>
                <w:i/>
                <w:kern w:val="0"/>
                <w:sz w:val="24"/>
                <w:lang w:val="es-MX" w:eastAsia="en-US"/>
              </w:rPr>
            </m:ctrlPr>
          </m:naryPr>
          <m:sub>
            <m:r>
              <m:rPr>
                <m:sty m:val="bi"/>
              </m:rPr>
              <w:rPr>
                <w:rFonts w:ascii="Cambria Math" w:hAnsi="Cambria Math"/>
                <w:sz w:val="24"/>
              </w:rPr>
              <m:t>i,j=1</m:t>
            </m:r>
          </m:sub>
          <m:sup>
            <m:r>
              <m:rPr>
                <m:sty m:val="bi"/>
              </m:rPr>
              <w:rPr>
                <w:rFonts w:ascii="Cambria Math" w:hAnsi="Cambria Math"/>
                <w:sz w:val="24"/>
              </w:rPr>
              <m:t>n</m:t>
            </m:r>
          </m:sup>
          <m:e>
            <m:sSub>
              <m:sSubPr>
                <m:ctrlPr>
                  <w:rPr>
                    <w:rFonts w:ascii="Cambria Math" w:hAnsi="Cambria Math" w:eastAsiaTheme="minorHAnsi"/>
                    <w:b/>
                    <w:i/>
                    <w:kern w:val="0"/>
                    <w:sz w:val="24"/>
                    <w:lang w:val="nl-NL" w:eastAsia="en-US"/>
                  </w:rPr>
                </m:ctrlPr>
              </m:sSubPr>
              <m:e>
                <m:r>
                  <m:rPr>
                    <m:sty m:val="bi"/>
                  </m:rPr>
                  <w:rPr>
                    <w:rFonts w:ascii="Cambria Math" w:hAnsi="Cambria Math"/>
                    <w:sz w:val="24"/>
                    <w:lang w:val="nl-NL"/>
                  </w:rPr>
                  <m:t>α</m:t>
                </m:r>
              </m:e>
              <m:sub>
                <m:r>
                  <m:rPr>
                    <m:sty m:val="bi"/>
                  </m:rPr>
                  <w:rPr>
                    <w:rFonts w:ascii="Cambria Math" w:hAnsi="Cambria Math"/>
                    <w:sz w:val="24"/>
                    <w:lang w:val="nl-NL"/>
                  </w:rPr>
                  <m:t>i</m:t>
                </m:r>
              </m:sub>
            </m:sSub>
            <m:r>
              <m:rPr>
                <m:sty m:val="bi"/>
              </m:rPr>
              <w:rPr>
                <w:rFonts w:ascii="Cambria Math" w:hAnsi="Cambria Math"/>
                <w:sz w:val="24"/>
                <w:lang w:val="nl-NL"/>
              </w:rPr>
              <m:t xml:space="preserve"> </m:t>
            </m:r>
            <m:sSub>
              <m:sSubPr>
                <m:ctrlPr>
                  <w:rPr>
                    <w:rFonts w:ascii="Cambria Math" w:hAnsi="Cambria Math" w:eastAsiaTheme="minorHAnsi"/>
                    <w:b/>
                    <w:i/>
                    <w:kern w:val="0"/>
                    <w:sz w:val="24"/>
                    <w:lang w:val="nl-NL" w:eastAsia="en-US"/>
                  </w:rPr>
                </m:ctrlPr>
              </m:sSubPr>
              <m:e>
                <m:r>
                  <m:rPr>
                    <m:sty m:val="bi"/>
                  </m:rPr>
                  <w:rPr>
                    <w:rFonts w:ascii="Cambria Math" w:hAnsi="Cambria Math"/>
                    <w:sz w:val="24"/>
                    <w:lang w:val="nl-NL"/>
                  </w:rPr>
                  <m:t>α</m:t>
                </m:r>
              </m:e>
              <m:sub>
                <m:r>
                  <m:rPr>
                    <m:sty m:val="bi"/>
                  </m:rPr>
                  <w:rPr>
                    <w:rFonts w:ascii="Cambria Math" w:hAnsi="Cambria Math"/>
                    <w:sz w:val="24"/>
                    <w:lang w:val="nl-NL"/>
                  </w:rPr>
                  <m:t xml:space="preserve">j </m:t>
                </m:r>
              </m:sub>
            </m:sSub>
            <m:sSub>
              <m:sSubPr>
                <m:ctrlPr>
                  <w:rPr>
                    <w:rFonts w:ascii="Cambria Math" w:hAnsi="Cambria Math" w:eastAsiaTheme="minorHAnsi"/>
                    <w:b/>
                    <w:i/>
                    <w:kern w:val="0"/>
                    <w:sz w:val="24"/>
                    <w:lang w:val="nl-NL" w:eastAsia="en-US"/>
                  </w:rPr>
                </m:ctrlPr>
              </m:sSubPr>
              <m:e>
                <m:r>
                  <m:rPr>
                    <m:sty m:val="bi"/>
                  </m:rPr>
                  <w:rPr>
                    <w:rFonts w:ascii="Cambria Math" w:hAnsi="Cambria Math"/>
                    <w:sz w:val="24"/>
                    <w:lang w:val="nl-NL"/>
                  </w:rPr>
                  <m:t>y</m:t>
                </m:r>
              </m:e>
              <m:sub>
                <m:r>
                  <m:rPr>
                    <m:sty m:val="bi"/>
                  </m:rPr>
                  <w:rPr>
                    <w:rFonts w:ascii="Cambria Math" w:hAnsi="Cambria Math"/>
                    <w:sz w:val="24"/>
                    <w:lang w:val="nl-NL"/>
                  </w:rPr>
                  <m:t>i</m:t>
                </m:r>
              </m:sub>
            </m:sSub>
          </m:e>
        </m:nary>
        <m:sSub>
          <m:sSubPr>
            <m:ctrlPr>
              <w:rPr>
                <w:rFonts w:ascii="Cambria Math" w:hAnsi="Cambria Math"/>
                <w:b/>
                <w:i/>
                <w:kern w:val="0"/>
                <w:sz w:val="24"/>
                <w:lang w:val="es-MX" w:eastAsia="en-US"/>
              </w:rPr>
            </m:ctrlPr>
          </m:sSubPr>
          <m:e>
            <m:r>
              <m:rPr>
                <m:sty m:val="bi"/>
              </m:rPr>
              <w:rPr>
                <w:rFonts w:ascii="Cambria Math" w:hAnsi="Cambria Math"/>
                <w:sz w:val="24"/>
              </w:rPr>
              <m:t>y</m:t>
            </m:r>
          </m:e>
          <m:sub>
            <m:r>
              <m:rPr>
                <m:sty m:val="bi"/>
              </m:rPr>
              <w:rPr>
                <w:rFonts w:ascii="Cambria Math" w:hAnsi="Cambria Math"/>
                <w:sz w:val="24"/>
              </w:rPr>
              <m:t xml:space="preserve">j </m:t>
            </m:r>
          </m:sub>
        </m:sSub>
        <m:r>
          <m:rPr>
            <m:sty m:val="bi"/>
          </m:rPr>
          <w:rPr>
            <w:rFonts w:ascii="Cambria Math" w:hAnsi="Cambria Math"/>
            <w:sz w:val="24"/>
          </w:rPr>
          <m:t>K(</m:t>
        </m:r>
        <m:sSub>
          <m:sSubPr>
            <m:ctrlPr>
              <w:rPr>
                <w:rFonts w:ascii="Cambria Math" w:hAnsi="Cambria Math"/>
                <w:b/>
                <w:i/>
                <w:kern w:val="0"/>
                <w:sz w:val="24"/>
                <w:lang w:val="es-MX" w:eastAsia="en-US"/>
              </w:rPr>
            </m:ctrlPr>
          </m:sSubPr>
          <m:e>
            <m:r>
              <m:rPr>
                <m:sty m:val="bi"/>
              </m:rPr>
              <w:rPr>
                <w:rFonts w:ascii="Cambria Math" w:hAnsi="Cambria Math"/>
                <w:sz w:val="24"/>
              </w:rPr>
              <m:t>x</m:t>
            </m:r>
          </m:e>
          <m:sub>
            <m:r>
              <m:rPr>
                <m:sty m:val="bi"/>
              </m:rPr>
              <w:rPr>
                <w:rFonts w:ascii="Cambria Math" w:hAnsi="Cambria Math"/>
                <w:sz w:val="24"/>
              </w:rPr>
              <m:t>i</m:t>
            </m:r>
          </m:sub>
        </m:sSub>
        <m:r>
          <m:rPr>
            <m:sty m:val="bi"/>
          </m:rPr>
          <w:rPr>
            <w:rFonts w:ascii="Cambria Math" w:hAnsi="Cambria Math"/>
            <w:sz w:val="24"/>
          </w:rPr>
          <m:t xml:space="preserve">, </m:t>
        </m:r>
        <m:sSub>
          <m:sSubPr>
            <m:ctrlPr>
              <w:rPr>
                <w:rFonts w:ascii="Cambria Math" w:hAnsi="Cambria Math"/>
                <w:b/>
                <w:i/>
                <w:kern w:val="0"/>
                <w:sz w:val="24"/>
                <w:lang w:val="es-MX" w:eastAsia="en-US"/>
              </w:rPr>
            </m:ctrlPr>
          </m:sSubPr>
          <m:e>
            <m:r>
              <m:rPr>
                <m:sty m:val="bi"/>
              </m:rPr>
              <w:rPr>
                <w:rFonts w:ascii="Cambria Math" w:hAnsi="Cambria Math"/>
                <w:sz w:val="24"/>
              </w:rPr>
              <m:t>x</m:t>
            </m:r>
          </m:e>
          <m:sub>
            <m:r>
              <m:rPr>
                <m:sty m:val="bi"/>
              </m:rPr>
              <w:rPr>
                <w:rFonts w:ascii="Cambria Math" w:hAnsi="Cambria Math"/>
                <w:sz w:val="24"/>
              </w:rPr>
              <m:t>j</m:t>
            </m:r>
          </m:sub>
        </m:sSub>
        <m:r>
          <m:rPr>
            <m:sty m:val="bi"/>
          </m:rPr>
          <w:rPr>
            <w:rFonts w:ascii="Cambria Math" w:hAnsi="Cambria Math"/>
            <w:sz w:val="24"/>
          </w:rPr>
          <m:t>)</m:t>
        </m:r>
      </m:oMath>
    </w:p>
    <w:p w:rsidRPr="003E7A03" w:rsidR="00C964A4" w:rsidP="00C964A4" w:rsidRDefault="00C964A4" w14:paraId="2D956149" w14:textId="77777777">
      <w:pPr>
        <w:rPr>
          <w:sz w:val="24"/>
        </w:rPr>
      </w:pPr>
      <w:r w:rsidRPr="003E7A03">
        <w:rPr>
          <w:sz w:val="24"/>
        </w:rPr>
        <w:t>Subject to</w:t>
      </w:r>
    </w:p>
    <w:p w:rsidR="00C964A4" w:rsidP="00C964A4" w:rsidRDefault="00C964A4" w14:paraId="56C1E5DD" w14:textId="77777777">
      <w:pPr>
        <w:rPr>
          <w:b/>
          <w:sz w:val="24"/>
        </w:rPr>
      </w:pPr>
    </w:p>
    <w:p w:rsidR="00C964A4" w:rsidP="00C964A4" w:rsidRDefault="00C964A4" w14:paraId="679C3FE6" w14:textId="77777777">
      <w:pPr>
        <w:rPr>
          <w:b/>
          <w:sz w:val="24"/>
        </w:rPr>
      </w:pPr>
      <m:oMath>
        <m:nary>
          <m:naryPr>
            <m:chr m:val="∑"/>
            <m:limLoc m:val="undOvr"/>
            <m:ctrlPr>
              <w:rPr>
                <w:rFonts w:ascii="Cambria Math" w:hAnsi="Cambria Math" w:eastAsiaTheme="minorHAnsi"/>
                <w:b/>
                <w:i/>
                <w:kern w:val="0"/>
                <w:sz w:val="24"/>
                <w:lang w:val="es-MX" w:eastAsia="en-US"/>
              </w:rPr>
            </m:ctrlPr>
          </m:naryPr>
          <m:sub>
            <m:r>
              <m:rPr>
                <m:sty m:val="bi"/>
              </m:rPr>
              <w:rPr>
                <w:rFonts w:ascii="Cambria Math" w:hAnsi="Cambria Math"/>
                <w:sz w:val="24"/>
              </w:rPr>
              <m:t>i=1</m:t>
            </m:r>
          </m:sub>
          <m:sup>
            <m:r>
              <m:rPr>
                <m:sty m:val="bi"/>
              </m:rPr>
              <w:rPr>
                <w:rFonts w:ascii="Cambria Math" w:hAnsi="Cambria Math"/>
                <w:sz w:val="24"/>
              </w:rPr>
              <m:t>n</m:t>
            </m:r>
          </m:sup>
          <m:e>
            <m:sSub>
              <m:sSubPr>
                <m:ctrlPr>
                  <w:rPr>
                    <w:rFonts w:ascii="Cambria Math" w:hAnsi="Cambria Math" w:eastAsiaTheme="minorHAnsi"/>
                    <w:b/>
                    <w:i/>
                    <w:kern w:val="0"/>
                    <w:sz w:val="24"/>
                    <w:lang w:val="es-MX" w:eastAsia="en-US"/>
                  </w:rPr>
                </m:ctrlPr>
              </m:sSubPr>
              <m:e>
                <m:r>
                  <m:rPr>
                    <m:sty m:val="bi"/>
                  </m:rPr>
                  <w:rPr>
                    <w:rFonts w:ascii="Cambria Math" w:hAnsi="Cambria Math"/>
                    <w:sz w:val="24"/>
                  </w:rPr>
                  <m:t>α</m:t>
                </m:r>
              </m:e>
              <m:sub>
                <m:r>
                  <m:rPr>
                    <m:sty m:val="bi"/>
                  </m:rPr>
                  <w:rPr>
                    <w:rFonts w:ascii="Cambria Math" w:hAnsi="Cambria Math"/>
                    <w:sz w:val="24"/>
                  </w:rPr>
                  <m:t>i</m:t>
                </m:r>
              </m:sub>
            </m:sSub>
          </m:e>
        </m:nary>
      </m:oMath>
      <w:r>
        <w:rPr>
          <w:b/>
          <w:sz w:val="24"/>
        </w:rPr>
        <w:t xml:space="preserve"> </w:t>
      </w:r>
      <m:oMath>
        <m:sSub>
          <m:sSubPr>
            <m:ctrlPr>
              <w:rPr>
                <w:rFonts w:ascii="Cambria Math" w:hAnsi="Cambria Math"/>
                <w:b/>
                <w:i/>
                <w:kern w:val="0"/>
                <w:sz w:val="24"/>
                <w:lang w:val="es-MX" w:eastAsia="en-US"/>
              </w:rPr>
            </m:ctrlPr>
          </m:sSubPr>
          <m:e>
            <m:r>
              <m:rPr>
                <m:sty m:val="bi"/>
              </m:rPr>
              <w:rPr>
                <w:rFonts w:ascii="Cambria Math" w:hAnsi="Cambria Math"/>
                <w:sz w:val="24"/>
              </w:rPr>
              <m:t>y</m:t>
            </m:r>
          </m:e>
          <m:sub>
            <m:r>
              <m:rPr>
                <m:sty m:val="bi"/>
              </m:rPr>
              <w:rPr>
                <w:rFonts w:ascii="Cambria Math" w:hAnsi="Cambria Math"/>
                <w:sz w:val="24"/>
              </w:rPr>
              <m:t>i</m:t>
            </m:r>
          </m:sub>
        </m:sSub>
      </m:oMath>
      <w:r>
        <w:rPr>
          <w:b/>
          <w:sz w:val="24"/>
        </w:rPr>
        <w:t xml:space="preserve"> = 0</w:t>
      </w:r>
    </w:p>
    <w:p w:rsidRPr="003E7A03" w:rsidR="00AF1348" w:rsidP="00AF1348" w:rsidRDefault="00AF1348" w14:paraId="004CBCD4" w14:textId="77777777">
      <w:pPr>
        <w:rPr>
          <w:sz w:val="24"/>
        </w:rPr>
      </w:pPr>
      <w:r w:rsidRPr="003E7A03">
        <w:rPr>
          <w:sz w:val="24"/>
        </w:rPr>
        <w:t>where 0 ≤ α</w:t>
      </w:r>
      <w:proofErr w:type="spellStart"/>
      <w:r w:rsidRPr="003E7A03">
        <w:rPr>
          <w:sz w:val="24"/>
        </w:rPr>
        <w:t>i</w:t>
      </w:r>
      <w:proofErr w:type="spellEnd"/>
      <w:r w:rsidRPr="003E7A03">
        <w:rPr>
          <w:sz w:val="24"/>
        </w:rPr>
        <w:t xml:space="preserve"> ≤ b, </w:t>
      </w:r>
      <w:proofErr w:type="spellStart"/>
      <w:r w:rsidRPr="003E7A03">
        <w:rPr>
          <w:sz w:val="24"/>
        </w:rPr>
        <w:t>i</w:t>
      </w:r>
      <w:proofErr w:type="spellEnd"/>
      <w:r w:rsidRPr="003E7A03">
        <w:rPr>
          <w:sz w:val="24"/>
        </w:rPr>
        <w:t xml:space="preserve"> = 1, </w:t>
      </w:r>
      <w:proofErr w:type="gramStart"/>
      <w:r w:rsidRPr="003E7A03">
        <w:rPr>
          <w:sz w:val="24"/>
        </w:rPr>
        <w:t>2,…</w:t>
      </w:r>
      <w:proofErr w:type="gramEnd"/>
      <w:r w:rsidRPr="003E7A03">
        <w:rPr>
          <w:sz w:val="24"/>
        </w:rPr>
        <w:t>.n</w:t>
      </w:r>
    </w:p>
    <w:p w:rsidRPr="003E7A03" w:rsidR="00AF1348" w:rsidP="005C6518" w:rsidRDefault="00AF1348" w14:paraId="1AF4D0C8" w14:textId="77777777">
      <w:pPr>
        <w:ind w:firstLine="0"/>
        <w:rPr>
          <w:b/>
          <w:sz w:val="28"/>
        </w:rPr>
      </w:pPr>
    </w:p>
    <w:p w:rsidRPr="003E7A03" w:rsidR="00AF1348" w:rsidP="00C71611" w:rsidRDefault="00AF1348" w14:paraId="3CFA523D" w14:textId="77777777">
      <w:pPr>
        <w:ind w:firstLine="0"/>
        <w:jc w:val="both"/>
        <w:rPr>
          <w:sz w:val="24"/>
        </w:rPr>
      </w:pPr>
      <w:proofErr w:type="spellStart"/>
      <w:r w:rsidRPr="009A7ED4">
        <w:rPr>
          <w:sz w:val="24"/>
        </w:rPr>
        <w:t>Where</w:t>
      </w:r>
      <w:proofErr w:type="spellEnd"/>
      <w:r w:rsidRPr="009A7ED4">
        <w:rPr>
          <w:sz w:val="24"/>
        </w:rPr>
        <w:t xml:space="preserve"> </w:t>
      </w:r>
      <w:r w:rsidRPr="003E7A03">
        <w:rPr>
          <w:sz w:val="24"/>
        </w:rPr>
        <w:t>α</w:t>
      </w:r>
      <w:r w:rsidRPr="009A7ED4">
        <w:rPr>
          <w:sz w:val="24"/>
        </w:rPr>
        <w:t xml:space="preserve">i is </w:t>
      </w:r>
      <w:proofErr w:type="spellStart"/>
      <w:r w:rsidRPr="009A7ED4">
        <w:rPr>
          <w:sz w:val="24"/>
        </w:rPr>
        <w:t>the</w:t>
      </w:r>
      <w:proofErr w:type="spellEnd"/>
      <w:r w:rsidRPr="009A7ED4">
        <w:rPr>
          <w:sz w:val="24"/>
        </w:rPr>
        <w:t xml:space="preserve"> </w:t>
      </w:r>
      <w:proofErr w:type="spellStart"/>
      <w:r w:rsidRPr="009A7ED4">
        <w:rPr>
          <w:sz w:val="24"/>
        </w:rPr>
        <w:t>weight</w:t>
      </w:r>
      <w:proofErr w:type="spellEnd"/>
      <w:r w:rsidRPr="009A7ED4">
        <w:rPr>
          <w:sz w:val="24"/>
        </w:rPr>
        <w:t xml:space="preserve"> of training sample x1. </w:t>
      </w:r>
      <w:r w:rsidRPr="003E7A03">
        <w:rPr>
          <w:sz w:val="24"/>
        </w:rPr>
        <w:t>If α</w:t>
      </w:r>
      <w:proofErr w:type="spellStart"/>
      <w:r w:rsidRPr="003E7A03">
        <w:rPr>
          <w:sz w:val="24"/>
        </w:rPr>
        <w:t>i</w:t>
      </w:r>
      <w:proofErr w:type="spellEnd"/>
      <w:r w:rsidRPr="003E7A03">
        <w:rPr>
          <w:sz w:val="24"/>
        </w:rPr>
        <w:t xml:space="preserve"> &gt; 0, x1 is called a support vector b is a regulation parameter used to trade-off the training accuracy and the model complexity so that a superior generalization capability can be achieved. </w:t>
      </w:r>
      <w:r w:rsidRPr="009A7ED4">
        <w:rPr>
          <w:sz w:val="24"/>
        </w:rPr>
        <w:t xml:space="preserve">K is a </w:t>
      </w:r>
      <w:proofErr w:type="spellStart"/>
      <w:r w:rsidRPr="009A7ED4">
        <w:rPr>
          <w:sz w:val="24"/>
        </w:rPr>
        <w:t>kernel</w:t>
      </w:r>
      <w:proofErr w:type="spellEnd"/>
      <w:r w:rsidRPr="009A7ED4">
        <w:rPr>
          <w:sz w:val="24"/>
        </w:rPr>
        <w:t xml:space="preserve"> </w:t>
      </w:r>
      <w:proofErr w:type="spellStart"/>
      <w:r w:rsidRPr="009A7ED4">
        <w:rPr>
          <w:sz w:val="24"/>
        </w:rPr>
        <w:t>function</w:t>
      </w:r>
      <w:proofErr w:type="spellEnd"/>
      <w:r w:rsidRPr="009A7ED4">
        <w:rPr>
          <w:sz w:val="24"/>
        </w:rPr>
        <w:t xml:space="preserve">, </w:t>
      </w:r>
      <w:proofErr w:type="spellStart"/>
      <w:r w:rsidRPr="009A7ED4">
        <w:rPr>
          <w:sz w:val="24"/>
        </w:rPr>
        <w:t>which</w:t>
      </w:r>
      <w:proofErr w:type="spellEnd"/>
      <w:r w:rsidRPr="009A7ED4">
        <w:rPr>
          <w:sz w:val="24"/>
        </w:rPr>
        <w:t xml:space="preserve"> is </w:t>
      </w:r>
      <w:proofErr w:type="spellStart"/>
      <w:r w:rsidRPr="009A7ED4">
        <w:rPr>
          <w:sz w:val="24"/>
        </w:rPr>
        <w:t>used</w:t>
      </w:r>
      <w:proofErr w:type="spellEnd"/>
      <w:r w:rsidRPr="009A7ED4">
        <w:rPr>
          <w:sz w:val="24"/>
        </w:rPr>
        <w:t xml:space="preserve"> </w:t>
      </w:r>
      <w:proofErr w:type="spellStart"/>
      <w:r w:rsidRPr="009A7ED4">
        <w:rPr>
          <w:sz w:val="24"/>
        </w:rPr>
        <w:t>to</w:t>
      </w:r>
      <w:proofErr w:type="spellEnd"/>
      <w:r w:rsidRPr="009A7ED4">
        <w:rPr>
          <w:sz w:val="24"/>
        </w:rPr>
        <w:t xml:space="preserve"> </w:t>
      </w:r>
      <w:proofErr w:type="spellStart"/>
      <w:r w:rsidRPr="009A7ED4">
        <w:rPr>
          <w:sz w:val="24"/>
        </w:rPr>
        <w:t>measure</w:t>
      </w:r>
      <w:proofErr w:type="spellEnd"/>
      <w:r w:rsidRPr="009A7ED4">
        <w:rPr>
          <w:sz w:val="24"/>
        </w:rPr>
        <w:t xml:space="preserve"> </w:t>
      </w:r>
      <w:proofErr w:type="spellStart"/>
      <w:r w:rsidRPr="009A7ED4">
        <w:rPr>
          <w:sz w:val="24"/>
        </w:rPr>
        <w:t>the</w:t>
      </w:r>
      <w:proofErr w:type="spellEnd"/>
      <w:r w:rsidRPr="009A7ED4">
        <w:rPr>
          <w:sz w:val="24"/>
        </w:rPr>
        <w:t xml:space="preserve"> </w:t>
      </w:r>
      <w:proofErr w:type="spellStart"/>
      <w:r w:rsidRPr="009A7ED4">
        <w:rPr>
          <w:sz w:val="24"/>
        </w:rPr>
        <w:t>similarity</w:t>
      </w:r>
      <w:proofErr w:type="spellEnd"/>
      <w:r w:rsidRPr="009A7ED4">
        <w:rPr>
          <w:sz w:val="24"/>
        </w:rPr>
        <w:t xml:space="preserve"> </w:t>
      </w:r>
      <w:proofErr w:type="spellStart"/>
      <w:r w:rsidRPr="009A7ED4">
        <w:rPr>
          <w:sz w:val="24"/>
        </w:rPr>
        <w:t>between</w:t>
      </w:r>
      <w:proofErr w:type="spellEnd"/>
      <w:r w:rsidRPr="009A7ED4">
        <w:rPr>
          <w:sz w:val="24"/>
        </w:rPr>
        <w:t xml:space="preserve"> </w:t>
      </w:r>
      <w:proofErr w:type="spellStart"/>
      <w:r w:rsidRPr="009A7ED4">
        <w:rPr>
          <w:sz w:val="24"/>
        </w:rPr>
        <w:t>two</w:t>
      </w:r>
      <w:proofErr w:type="spellEnd"/>
      <w:r w:rsidRPr="009A7ED4">
        <w:rPr>
          <w:sz w:val="24"/>
        </w:rPr>
        <w:t xml:space="preserve"> samples. </w:t>
      </w:r>
      <w:r w:rsidRPr="003E7A03">
        <w:rPr>
          <w:sz w:val="24"/>
        </w:rPr>
        <w:t>A popular radial basis function (RBF) kernel functions.</w:t>
      </w:r>
    </w:p>
    <w:p w:rsidRPr="003E7A03" w:rsidR="00AF1348" w:rsidP="00AF1348" w:rsidRDefault="00AF1348" w14:paraId="6A31BE42" w14:textId="77777777">
      <w:pPr>
        <w:rPr>
          <w:b/>
          <w:sz w:val="28"/>
        </w:rPr>
      </w:pPr>
    </w:p>
    <w:p w:rsidRPr="003E7A03" w:rsidR="00AF1348" w:rsidP="00AF1348" w:rsidRDefault="00AF1348" w14:paraId="115CCA7D" w14:textId="77777777">
      <w:pPr>
        <w:rPr>
          <w:sz w:val="24"/>
        </w:rPr>
      </w:pPr>
      <w:proofErr w:type="gramStart"/>
      <w:r w:rsidRPr="003E7A03">
        <w:rPr>
          <w:sz w:val="24"/>
        </w:rPr>
        <w:t>K(</w:t>
      </w:r>
      <w:proofErr w:type="gramEnd"/>
      <m:oMath>
        <m:sSub>
          <m:sSubPr>
            <m:ctrlPr>
              <w:rPr>
                <w:rFonts w:ascii="Cambria Math" w:hAnsi="Cambria Math" w:eastAsiaTheme="minorHAnsi"/>
                <w:i/>
                <w:kern w:val="0"/>
                <w:sz w:val="24"/>
                <w:szCs w:val="22"/>
                <w:lang w:val="es-MX" w:eastAsia="en-US"/>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eastAsiaTheme="minorHAnsi"/>
                <w:i/>
                <w:kern w:val="0"/>
                <w:sz w:val="24"/>
                <w:szCs w:val="22"/>
                <w:lang w:val="es-MX" w:eastAsia="en-US"/>
              </w:rPr>
            </m:ctrlPr>
          </m:sSubPr>
          <m:e>
            <m:r>
              <w:rPr>
                <w:rFonts w:ascii="Cambria Math" w:hAnsi="Cambria Math"/>
                <w:sz w:val="24"/>
              </w:rPr>
              <m:t>x</m:t>
            </m:r>
          </m:e>
          <m:sub>
            <m:r>
              <w:rPr>
                <w:rFonts w:ascii="Cambria Math" w:hAnsi="Cambria Math"/>
                <w:sz w:val="24"/>
              </w:rPr>
              <m:t>j</m:t>
            </m:r>
          </m:sub>
        </m:sSub>
      </m:oMath>
      <w:r w:rsidRPr="003E7A03">
        <w:rPr>
          <w:sz w:val="24"/>
        </w:rPr>
        <w:t>) = exp(-y||</w:t>
      </w:r>
      <m:oMath>
        <m:sSup>
          <m:sSupPr>
            <m:ctrlPr>
              <w:rPr>
                <w:rFonts w:ascii="Cambria Math" w:hAnsi="Cambria Math"/>
                <w:i/>
                <w:kern w:val="0"/>
                <w:sz w:val="24"/>
                <w:szCs w:val="22"/>
                <w:lang w:val="es-MX" w:eastAsia="en-US"/>
              </w:rPr>
            </m:ctrlPr>
          </m:sSupPr>
          <m:e>
            <m:sSub>
              <m:sSubPr>
                <m:ctrlPr>
                  <w:rPr>
                    <w:rFonts w:ascii="Cambria Math" w:hAnsi="Cambria Math"/>
                    <w:i/>
                    <w:kern w:val="0"/>
                    <w:sz w:val="24"/>
                    <w:szCs w:val="22"/>
                    <w:lang w:val="es-MX" w:eastAsia="en-US"/>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sSub>
              <m:sSubPr>
                <m:ctrlPr>
                  <w:rPr>
                    <w:rFonts w:ascii="Cambria Math" w:hAnsi="Cambria Math"/>
                    <w:i/>
                    <w:kern w:val="0"/>
                    <w:sz w:val="24"/>
                    <w:szCs w:val="22"/>
                    <w:lang w:val="es-MX" w:eastAsia="en-US"/>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e>
          <m:sup>
            <m:r>
              <w:rPr>
                <w:rFonts w:ascii="Cambria Math" w:hAnsi="Cambria Math"/>
                <w:sz w:val="24"/>
              </w:rPr>
              <m:t>2</m:t>
            </m:r>
          </m:sup>
        </m:sSup>
      </m:oMath>
      <w:r w:rsidRPr="003E7A03">
        <w:rPr>
          <w:sz w:val="24"/>
        </w:rPr>
        <w:t xml:space="preserve">) , y </w:t>
      </w:r>
      <m:oMath>
        <m:r>
          <w:rPr>
            <w:rFonts w:ascii="Cambria Math" w:hAnsi="Cambria Math"/>
            <w:sz w:val="24"/>
          </w:rPr>
          <m:t>&gt;0</m:t>
        </m:r>
      </m:oMath>
    </w:p>
    <w:p w:rsidRPr="003E7A03" w:rsidR="00AF1348" w:rsidP="00AF1348" w:rsidRDefault="00AF1348" w14:paraId="2FD0CF17" w14:textId="77777777">
      <w:pPr>
        <w:rPr>
          <w:b/>
          <w:sz w:val="28"/>
        </w:rPr>
      </w:pPr>
    </w:p>
    <w:p w:rsidRPr="009A7ED4" w:rsidR="00AF1348" w:rsidP="00AF1348" w:rsidRDefault="00AF1348" w14:paraId="78A5693D" w14:textId="0C0E8846">
      <w:pPr>
        <w:rPr>
          <w:sz w:val="24"/>
        </w:rPr>
      </w:pPr>
      <w:proofErr w:type="spellStart"/>
      <w:r w:rsidRPr="009A7ED4">
        <w:rPr>
          <w:sz w:val="24"/>
        </w:rPr>
        <w:t>After</w:t>
      </w:r>
      <w:proofErr w:type="spellEnd"/>
      <w:r w:rsidRPr="009A7ED4">
        <w:rPr>
          <w:sz w:val="24"/>
        </w:rPr>
        <w:t xml:space="preserve"> </w:t>
      </w:r>
      <w:proofErr w:type="spellStart"/>
      <w:r w:rsidRPr="009A7ED4">
        <w:rPr>
          <w:sz w:val="24"/>
        </w:rPr>
        <w:t>the</w:t>
      </w:r>
      <w:proofErr w:type="spellEnd"/>
      <w:r w:rsidRPr="009A7ED4">
        <w:rPr>
          <w:sz w:val="24"/>
        </w:rPr>
        <w:t xml:space="preserve"> </w:t>
      </w:r>
      <w:proofErr w:type="spellStart"/>
      <w:r w:rsidRPr="009A7ED4">
        <w:rPr>
          <w:sz w:val="24"/>
        </w:rPr>
        <w:t>weights</w:t>
      </w:r>
      <w:proofErr w:type="spellEnd"/>
      <w:r w:rsidRPr="009A7ED4">
        <w:rPr>
          <w:sz w:val="24"/>
        </w:rPr>
        <w:t xml:space="preserve"> are </w:t>
      </w:r>
      <w:proofErr w:type="spellStart"/>
      <w:r w:rsidRPr="009A7ED4">
        <w:rPr>
          <w:sz w:val="24"/>
        </w:rPr>
        <w:t>determined</w:t>
      </w:r>
      <w:proofErr w:type="spellEnd"/>
      <w:r w:rsidRPr="009A7ED4">
        <w:rPr>
          <w:sz w:val="24"/>
        </w:rPr>
        <w:t xml:space="preserve"> </w:t>
      </w:r>
      <w:r w:rsidRPr="00353E4F">
        <w:rPr>
          <w:color w:val="000000" w:themeColor="text1"/>
          <w:sz w:val="24"/>
        </w:rPr>
        <w:t>[</w:t>
      </w:r>
      <w:r w:rsidRPr="00353E4F" w:rsidR="0085373C">
        <w:rPr>
          <w:color w:val="000000" w:themeColor="text1"/>
          <w:sz w:val="24"/>
        </w:rPr>
        <w:t>11</w:t>
      </w:r>
      <w:r w:rsidRPr="00353E4F">
        <w:rPr>
          <w:color w:val="000000" w:themeColor="text1"/>
          <w:sz w:val="24"/>
        </w:rPr>
        <w:t xml:space="preserve">], </w:t>
      </w:r>
      <w:r w:rsidRPr="009A7ED4">
        <w:rPr>
          <w:sz w:val="24"/>
        </w:rPr>
        <w:t xml:space="preserve">a test sample x is </w:t>
      </w:r>
      <w:proofErr w:type="spellStart"/>
      <w:r w:rsidRPr="009A7ED4">
        <w:rPr>
          <w:sz w:val="24"/>
        </w:rPr>
        <w:t>classified</w:t>
      </w:r>
      <w:proofErr w:type="spellEnd"/>
      <w:r w:rsidRPr="009A7ED4">
        <w:rPr>
          <w:sz w:val="24"/>
        </w:rPr>
        <w:t xml:space="preserve"> </w:t>
      </w:r>
      <w:proofErr w:type="spellStart"/>
      <w:r w:rsidRPr="009A7ED4">
        <w:rPr>
          <w:sz w:val="24"/>
        </w:rPr>
        <w:t>by</w:t>
      </w:r>
      <w:proofErr w:type="spellEnd"/>
    </w:p>
    <w:p w:rsidRPr="009A7ED4" w:rsidR="00AF1348" w:rsidP="00AF1348" w:rsidRDefault="00AF1348" w14:paraId="7CC338BA" w14:textId="77777777">
      <w:pPr>
        <w:rPr>
          <w:b/>
          <w:sz w:val="28"/>
        </w:rPr>
      </w:pPr>
    </w:p>
    <w:p w:rsidRPr="003E7A03" w:rsidR="00AF1348" w:rsidP="00AF1348" w:rsidRDefault="00AF1348" w14:paraId="6864233D" w14:textId="77777777">
      <w:pPr>
        <w:rPr>
          <w:sz w:val="24"/>
        </w:rPr>
      </w:pPr>
      <w:r w:rsidRPr="003E7A03">
        <w:rPr>
          <w:sz w:val="24"/>
        </w:rPr>
        <w:t>y = Sign (</w:t>
      </w:r>
      <m:oMath>
        <m:nary>
          <m:naryPr>
            <m:chr m:val="∑"/>
            <m:limLoc m:val="undOvr"/>
            <m:ctrlPr>
              <w:rPr>
                <w:rFonts w:ascii="Cambria Math" w:hAnsi="Cambria Math" w:eastAsiaTheme="minorHAnsi"/>
                <w:i/>
                <w:kern w:val="0"/>
                <w:sz w:val="24"/>
                <w:szCs w:val="22"/>
                <w:lang w:val="es-MX" w:eastAsia="en-US"/>
              </w:rPr>
            </m:ctrlPr>
          </m:naryPr>
          <m:sub>
            <m:r>
              <w:rPr>
                <w:rFonts w:ascii="Cambria Math" w:hAnsi="Cambria Math"/>
                <w:sz w:val="24"/>
              </w:rPr>
              <m:t>i=1</m:t>
            </m:r>
          </m:sub>
          <m:sup>
            <m:r>
              <w:rPr>
                <w:rFonts w:ascii="Cambria Math" w:hAnsi="Cambria Math"/>
                <w:sz w:val="24"/>
              </w:rPr>
              <m:t>n</m:t>
            </m:r>
          </m:sup>
          <m:e>
            <m:sSub>
              <m:sSubPr>
                <m:ctrlPr>
                  <w:rPr>
                    <w:rFonts w:ascii="Cambria Math" w:hAnsi="Cambria Math" w:eastAsiaTheme="minorHAnsi"/>
                    <w:i/>
                    <w:kern w:val="0"/>
                    <w:sz w:val="24"/>
                    <w:szCs w:val="22"/>
                    <w:lang w:val="es-MX" w:eastAsia="en-US"/>
                  </w:rPr>
                </m:ctrlPr>
              </m:sSubPr>
              <m:e>
                <m:r>
                  <w:rPr>
                    <w:rFonts w:ascii="Cambria Math" w:hAnsi="Cambria Math"/>
                    <w:sz w:val="24"/>
                  </w:rPr>
                  <m:t>α</m:t>
                </m:r>
              </m:e>
              <m:sub>
                <m:r>
                  <w:rPr>
                    <w:rFonts w:ascii="Cambria Math" w:hAnsi="Cambria Math"/>
                    <w:sz w:val="24"/>
                  </w:rPr>
                  <m:t>i</m:t>
                </m:r>
              </m:sub>
            </m:sSub>
            <m:sSub>
              <m:sSubPr>
                <m:ctrlPr>
                  <w:rPr>
                    <w:rFonts w:ascii="Cambria Math" w:hAnsi="Cambria Math" w:eastAsiaTheme="minorHAnsi"/>
                    <w:i/>
                    <w:kern w:val="0"/>
                    <w:sz w:val="24"/>
                    <w:szCs w:val="22"/>
                    <w:lang w:val="es-MX" w:eastAsia="en-US"/>
                  </w:rPr>
                </m:ctrlPr>
              </m:sSubPr>
              <m:e>
                <m:r>
                  <w:rPr>
                    <w:rFonts w:ascii="Cambria Math" w:hAnsi="Cambria Math"/>
                    <w:sz w:val="24"/>
                  </w:rPr>
                  <m:t>y</m:t>
                </m:r>
              </m:e>
              <m:sub>
                <m:r>
                  <w:rPr>
                    <w:rFonts w:ascii="Cambria Math" w:hAnsi="Cambria Math"/>
                    <w:sz w:val="24"/>
                  </w:rPr>
                  <m:t>i</m:t>
                </m:r>
              </m:sub>
            </m:sSub>
            <m:r>
              <w:rPr>
                <w:rFonts w:ascii="Cambria Math" w:hAnsi="Cambria Math"/>
                <w:sz w:val="24"/>
              </w:rPr>
              <m:t>K(</m:t>
            </m:r>
            <m:sSub>
              <m:sSubPr>
                <m:ctrlPr>
                  <w:rPr>
                    <w:rFonts w:ascii="Cambria Math" w:hAnsi="Cambria Math" w:eastAsiaTheme="minorHAnsi"/>
                    <w:i/>
                    <w:kern w:val="0"/>
                    <w:sz w:val="24"/>
                    <w:szCs w:val="22"/>
                    <w:lang w:val="es-MX" w:eastAsia="en-US"/>
                  </w:rPr>
                </m:ctrlPr>
              </m:sSubPr>
              <m:e>
                <m:r>
                  <w:rPr>
                    <w:rFonts w:ascii="Cambria Math" w:hAnsi="Cambria Math"/>
                    <w:sz w:val="24"/>
                  </w:rPr>
                  <m:t>x</m:t>
                </m:r>
              </m:e>
              <m:sub>
                <m:r>
                  <w:rPr>
                    <w:rFonts w:ascii="Cambria Math" w:hAnsi="Cambria Math"/>
                    <w:sz w:val="24"/>
                  </w:rPr>
                  <m:t>i</m:t>
                </m:r>
              </m:sub>
            </m:sSub>
          </m:e>
        </m:nary>
      </m:oMath>
      <w:r w:rsidRPr="003E7A03">
        <w:rPr>
          <w:sz w:val="24"/>
        </w:rPr>
        <w:t xml:space="preserve">, </w:t>
      </w:r>
      <m:oMath>
        <m:sSub>
          <m:sSubPr>
            <m:ctrlPr>
              <w:rPr>
                <w:rFonts w:ascii="Cambria Math" w:hAnsi="Cambria Math"/>
                <w:i/>
                <w:kern w:val="0"/>
                <w:sz w:val="24"/>
                <w:szCs w:val="22"/>
                <w:lang w:val="es-MX" w:eastAsia="en-US"/>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oMath>
      <w:r w:rsidRPr="003E7A03">
        <w:rPr>
          <w:sz w:val="24"/>
        </w:rPr>
        <w:t xml:space="preserve"> </w:t>
      </w:r>
    </w:p>
    <w:p w:rsidRPr="003E7A03" w:rsidR="00AF1348" w:rsidP="00AF1348" w:rsidRDefault="00AF1348" w14:paraId="64A8DC1C" w14:textId="77777777">
      <w:pPr>
        <w:rPr>
          <w:b/>
          <w:sz w:val="28"/>
        </w:rPr>
      </w:pPr>
    </w:p>
    <w:p w:rsidRPr="003E7A03" w:rsidR="00AF1348" w:rsidP="00AF1348" w:rsidRDefault="00AF1348" w14:paraId="3D110F2A" w14:textId="77777777">
      <w:pPr>
        <w:ind w:left="708"/>
        <w:rPr>
          <w:sz w:val="24"/>
        </w:rPr>
      </w:pPr>
      <w:r w:rsidRPr="003E7A03">
        <w:rPr>
          <w:sz w:val="24"/>
        </w:rPr>
        <w:t>Sign (a) =    +1, if a &gt; 0</w:t>
      </w:r>
    </w:p>
    <w:p w:rsidRPr="003E7A03" w:rsidR="00AF1348" w:rsidP="00AF1348" w:rsidRDefault="00AF1348" w14:paraId="527F94CD" w14:textId="77777777">
      <w:pPr>
        <w:ind w:left="1416"/>
        <w:rPr>
          <w:sz w:val="24"/>
        </w:rPr>
      </w:pPr>
      <w:r w:rsidRPr="003E7A03">
        <w:rPr>
          <w:sz w:val="24"/>
        </w:rPr>
        <w:t xml:space="preserve">       -1, otherwise</w:t>
      </w:r>
    </w:p>
    <w:p w:rsidRPr="003E7A03" w:rsidR="00AF1348" w:rsidP="00AF1348" w:rsidRDefault="00AF1348" w14:paraId="037C4E73" w14:textId="77777777">
      <w:pPr>
        <w:ind w:left="1416"/>
        <w:rPr>
          <w:sz w:val="24"/>
        </w:rPr>
      </w:pPr>
    </w:p>
    <w:p w:rsidRPr="009A7ED4" w:rsidR="00AF1348" w:rsidP="00612DFC" w:rsidRDefault="00AF1348" w14:paraId="52DA3A50" w14:textId="26123BBB">
      <w:pPr>
        <w:ind w:firstLine="0"/>
        <w:jc w:val="both"/>
        <w:rPr>
          <w:sz w:val="24"/>
        </w:rPr>
      </w:pPr>
      <w:r w:rsidRPr="003E7A03">
        <w:rPr>
          <w:sz w:val="24"/>
        </w:rPr>
        <w:t xml:space="preserve">To determine the values of &lt; γ, b &gt;, a cross validation process is usually conducted on the training dataset </w:t>
      </w:r>
      <w:r w:rsidRPr="00353E4F">
        <w:rPr>
          <w:color w:val="000000" w:themeColor="text1"/>
          <w:sz w:val="24"/>
        </w:rPr>
        <w:t>[</w:t>
      </w:r>
      <w:r w:rsidRPr="00353E4F" w:rsidR="0085373C">
        <w:rPr>
          <w:color w:val="000000" w:themeColor="text1"/>
          <w:sz w:val="24"/>
        </w:rPr>
        <w:t>12</w:t>
      </w:r>
      <w:r w:rsidRPr="00353E4F">
        <w:rPr>
          <w:color w:val="000000" w:themeColor="text1"/>
          <w:sz w:val="24"/>
        </w:rPr>
        <w:t xml:space="preserve">]. </w:t>
      </w:r>
      <w:r w:rsidRPr="009A7ED4">
        <w:rPr>
          <w:sz w:val="24"/>
        </w:rPr>
        <w:t>Cross validation is also used to estimate the generalization capability on new samples that are not in the training dataset. A k-fold cross validation randomly splits the training dataset into k approximately equal-sized subsets, leaves out one subset, builds a classifier on the remaining samples, and then evaluates classification performance on the unused subset. This process is repeated k times for each subset to obtain the cross</w:t>
      </w:r>
      <w:r w:rsidRPr="009A7ED4" w:rsidR="008735D2">
        <w:rPr>
          <w:sz w:val="24"/>
        </w:rPr>
        <w:t>-</w:t>
      </w:r>
      <w:r w:rsidRPr="009A7ED4">
        <w:rPr>
          <w:sz w:val="24"/>
        </w:rPr>
        <w:t>validation performance over the whole training dataset. If the training dataset is large, a small subset can be used for cross validation to decrease computing costs. The following algorithm</w:t>
      </w:r>
      <w:r w:rsidR="008735D2">
        <w:rPr>
          <w:sz w:val="24"/>
        </w:rPr>
        <w:t xml:space="preserve"> </w:t>
      </w:r>
      <w:r w:rsidRPr="00353E4F">
        <w:rPr>
          <w:color w:val="000000" w:themeColor="text1"/>
          <w:sz w:val="24"/>
        </w:rPr>
        <w:t>[</w:t>
      </w:r>
      <w:r w:rsidRPr="00353E4F" w:rsidR="0085373C">
        <w:rPr>
          <w:color w:val="000000" w:themeColor="text1"/>
          <w:sz w:val="24"/>
        </w:rPr>
        <w:t>13</w:t>
      </w:r>
      <w:r w:rsidRPr="00353E4F">
        <w:rPr>
          <w:color w:val="000000" w:themeColor="text1"/>
          <w:sz w:val="24"/>
        </w:rPr>
        <w:t xml:space="preserve">] </w:t>
      </w:r>
      <w:r w:rsidRPr="009A7ED4">
        <w:rPr>
          <w:sz w:val="24"/>
        </w:rPr>
        <w:t>can be used in the classification process.</w:t>
      </w:r>
    </w:p>
    <w:p w:rsidRPr="009A7ED4" w:rsidR="00AF1348" w:rsidP="00ED2684" w:rsidRDefault="00AF1348" w14:paraId="6ADB0E00" w14:textId="77777777">
      <w:pPr>
        <w:pStyle w:val="BodyText"/>
        <w:spacing w:line="240" w:lineRule="auto"/>
      </w:pPr>
    </w:p>
    <w:p w:rsidRPr="00EA1423" w:rsidR="00AF1348" w:rsidP="00EA1423" w:rsidRDefault="00AF1348" w14:paraId="6AA0C2FC" w14:textId="100389E4">
      <w:pPr>
        <w:pStyle w:val="ListParagraph"/>
        <w:numPr>
          <w:ilvl w:val="0"/>
          <w:numId w:val="15"/>
        </w:numPr>
        <w:rPr>
          <w:b/>
          <w:bCs/>
          <w:color w:val="000000" w:themeColor="text2"/>
          <w:sz w:val="36"/>
          <w:szCs w:val="36"/>
        </w:rPr>
      </w:pPr>
      <w:r w:rsidRPr="00EA1423">
        <w:rPr>
          <w:b/>
          <w:bCs/>
          <w:color w:val="000000" w:themeColor="text2"/>
          <w:sz w:val="36"/>
          <w:szCs w:val="36"/>
        </w:rPr>
        <w:t>Results</w:t>
      </w:r>
    </w:p>
    <w:p w:rsidRPr="005D0522" w:rsidR="005D0522" w:rsidP="322D8E6D" w:rsidRDefault="0071759C" w14:paraId="3D2CB15E" w14:textId="36A3B31F">
      <w:pPr>
        <w:ind w:firstLine="0"/>
        <w:rPr>
          <w:sz w:val="24"/>
          <w:szCs w:val="24"/>
        </w:rPr>
      </w:pPr>
      <w:r w:rsidRPr="322D8E6D">
        <w:rPr>
          <w:sz w:val="24"/>
          <w:szCs w:val="24"/>
        </w:rPr>
        <w:t xml:space="preserve">In order to test the performance of </w:t>
      </w:r>
      <w:r w:rsidRPr="322D8E6D">
        <w:rPr>
          <w:sz w:val="24"/>
          <w:szCs w:val="24"/>
        </w:rPr>
        <w:t>above</w:t>
      </w:r>
      <w:r w:rsidRPr="322D8E6D">
        <w:rPr>
          <w:sz w:val="24"/>
          <w:szCs w:val="24"/>
        </w:rPr>
        <w:t xml:space="preserve"> </w:t>
      </w:r>
      <w:r w:rsidRPr="322D8E6D">
        <w:rPr>
          <w:sz w:val="24"/>
          <w:szCs w:val="24"/>
        </w:rPr>
        <w:t>mentioned</w:t>
      </w:r>
      <w:r w:rsidRPr="322D8E6D">
        <w:rPr>
          <w:sz w:val="24"/>
          <w:szCs w:val="24"/>
        </w:rPr>
        <w:t xml:space="preserve"> methods, we have several collections of tweets that we get it using </w:t>
      </w:r>
      <w:proofErr w:type="spellStart"/>
      <w:r w:rsidRPr="322D8E6D">
        <w:rPr>
          <w:sz w:val="24"/>
          <w:szCs w:val="24"/>
        </w:rPr>
        <w:t>Tweepy</w:t>
      </w:r>
      <w:proofErr w:type="spellEnd"/>
      <w:r w:rsidRPr="322D8E6D" w:rsidR="009746C2">
        <w:rPr>
          <w:sz w:val="24"/>
          <w:szCs w:val="24"/>
          <w:vertAlign w:val="superscript"/>
        </w:rPr>
        <w:footnoteReference w:id="4"/>
      </w:r>
      <w:r w:rsidRPr="322D8E6D" w:rsidR="009746C2">
        <w:rPr>
          <w:sz w:val="24"/>
          <w:szCs w:val="24"/>
          <w:vertAlign w:val="superscript"/>
        </w:rPr>
        <w:t xml:space="preserve"> </w:t>
      </w:r>
      <w:r w:rsidRPr="322D8E6D" w:rsidR="005D0522">
        <w:rPr>
          <w:sz w:val="24"/>
          <w:szCs w:val="24"/>
        </w:rPr>
        <w:t xml:space="preserve">API, </w:t>
      </w:r>
      <w:proofErr w:type="spellStart"/>
      <w:r w:rsidRPr="322D8E6D" w:rsidR="005D0522">
        <w:rPr>
          <w:sz w:val="24"/>
          <w:szCs w:val="24"/>
        </w:rPr>
        <w:t>labeled</w:t>
      </w:r>
      <w:proofErr w:type="spellEnd"/>
      <w:r w:rsidRPr="322D8E6D" w:rsidR="005D0522">
        <w:rPr>
          <w:sz w:val="24"/>
          <w:szCs w:val="24"/>
        </w:rPr>
        <w:t xml:space="preserve"> by ourselves. After that we have divided the data into training and testing sets keeping, in each such set, the same proportions of non-hacktivist and hacktivist messages as in the original example set.</w:t>
      </w:r>
    </w:p>
    <w:p w:rsidRPr="003E7A03" w:rsidR="009746C2" w:rsidP="005D0522" w:rsidRDefault="5FE33650" w14:paraId="17037F2D" w14:textId="1897A0C8">
      <w:pPr>
        <w:ind w:firstLine="0"/>
        <w:jc w:val="both"/>
        <w:rPr>
          <w:b/>
          <w:color w:val="000000" w:themeColor="text2"/>
          <w:sz w:val="32"/>
          <w:szCs w:val="32"/>
        </w:rPr>
      </w:pPr>
      <w:r w:rsidRPr="0070225E">
        <w:rPr>
          <w:b/>
          <w:color w:val="000000" w:themeColor="text2"/>
          <w:sz w:val="32"/>
          <w:szCs w:val="32"/>
        </w:rPr>
        <w:t xml:space="preserve">6.1 </w:t>
      </w:r>
      <w:r w:rsidR="00581B51">
        <w:rPr>
          <w:b/>
          <w:color w:val="000000" w:themeColor="text2"/>
          <w:sz w:val="32"/>
          <w:szCs w:val="32"/>
        </w:rPr>
        <w:t>Collecting data</w:t>
      </w:r>
    </w:p>
    <w:p w:rsidRPr="009A7ED4" w:rsidR="00382C03" w:rsidP="00331627" w:rsidRDefault="005D0522" w14:paraId="33996F06" w14:textId="15800B37">
      <w:pPr>
        <w:ind w:firstLine="0"/>
        <w:jc w:val="both"/>
        <w:rPr>
          <w:sz w:val="24"/>
        </w:rPr>
      </w:pPr>
      <w:r w:rsidRPr="005D0522">
        <w:rPr>
          <w:sz w:val="24"/>
        </w:rPr>
        <w:t xml:space="preserve">Using a development account that </w:t>
      </w:r>
      <w:r w:rsidRPr="43A80470">
        <w:rPr>
          <w:sz w:val="24"/>
        </w:rPr>
        <w:t>can</w:t>
      </w:r>
      <w:r w:rsidRPr="005D0522">
        <w:rPr>
          <w:sz w:val="24"/>
        </w:rPr>
        <w:t xml:space="preserve"> be </w:t>
      </w:r>
      <w:r w:rsidRPr="08B22E0D">
        <w:rPr>
          <w:sz w:val="24"/>
        </w:rPr>
        <w:t>attained via</w:t>
      </w:r>
      <w:r w:rsidRPr="005D0522">
        <w:rPr>
          <w:sz w:val="24"/>
        </w:rPr>
        <w:t xml:space="preserve"> Twitter’s corporation you will be able to create applications, then using </w:t>
      </w:r>
      <w:proofErr w:type="spellStart"/>
      <w:r w:rsidRPr="005D0522">
        <w:rPr>
          <w:sz w:val="24"/>
        </w:rPr>
        <w:t>Tweepy</w:t>
      </w:r>
      <w:proofErr w:type="spellEnd"/>
      <w:r w:rsidRPr="005D0522">
        <w:rPr>
          <w:sz w:val="24"/>
        </w:rPr>
        <w:t xml:space="preserve"> API we have access to collection</w:t>
      </w:r>
      <w:r>
        <w:rPr>
          <w:sz w:val="24"/>
        </w:rPr>
        <w:t xml:space="preserve"> </w:t>
      </w:r>
      <w:r w:rsidRPr="005D0522">
        <w:rPr>
          <w:sz w:val="24"/>
        </w:rPr>
        <w:t>methods, we collected 9000 Tweets from hacktivist users</w:t>
      </w:r>
      <w:r w:rsidRPr="08B22E0D">
        <w:rPr>
          <w:sz w:val="24"/>
        </w:rPr>
        <w:t>,</w:t>
      </w:r>
      <w:r w:rsidRPr="005D0522">
        <w:rPr>
          <w:sz w:val="24"/>
        </w:rPr>
        <w:t xml:space="preserve"> the fields that we collected were:</w:t>
      </w:r>
      <w:r w:rsidRPr="005D0522" w:rsidR="009746C2">
        <w:rPr>
          <w:sz w:val="24"/>
        </w:rPr>
        <w:t xml:space="preserve"> </w:t>
      </w:r>
      <w:r w:rsidRPr="003E7A03" w:rsidR="009746C2">
        <w:rPr>
          <w:sz w:val="24"/>
        </w:rPr>
        <w:t xml:space="preserve">Tweets, Name of the user, Length of the Tweet, ID of the user, Date of the Tweet, Source(From where they </w:t>
      </w:r>
      <w:r w:rsidRPr="003E7A03" w:rsidR="008C3B22">
        <w:rPr>
          <w:sz w:val="24"/>
        </w:rPr>
        <w:t>published</w:t>
      </w:r>
      <w:r w:rsidRPr="003E7A03" w:rsidR="009746C2">
        <w:rPr>
          <w:sz w:val="24"/>
        </w:rPr>
        <w:t xml:space="preserve"> the Tweet), Likes and RTs</w:t>
      </w:r>
      <w:r w:rsidRPr="00D470C9" w:rsidR="009746C2">
        <w:footnoteReference w:id="5"/>
      </w:r>
      <w:r w:rsidRPr="28424011" w:rsidR="28424011">
        <w:rPr>
          <w:sz w:val="24"/>
        </w:rPr>
        <w:t>.</w:t>
      </w:r>
      <w:r w:rsidRPr="28424011" w:rsidR="009746C2">
        <w:rPr>
          <w:sz w:val="24"/>
        </w:rPr>
        <w:t xml:space="preserve"> One</w:t>
      </w:r>
      <w:r w:rsidRPr="003E7A03" w:rsidR="009746C2">
        <w:rPr>
          <w:sz w:val="24"/>
        </w:rPr>
        <w:t xml:space="preserve"> of the problems that we </w:t>
      </w:r>
      <w:r w:rsidRPr="28424011" w:rsidR="009746C2">
        <w:rPr>
          <w:sz w:val="24"/>
        </w:rPr>
        <w:t>faced</w:t>
      </w:r>
      <w:r w:rsidRPr="003E7A03" w:rsidR="009746C2">
        <w:rPr>
          <w:sz w:val="24"/>
        </w:rPr>
        <w:t xml:space="preserve"> was that some users had Tweets in</w:t>
      </w:r>
      <w:r w:rsidRPr="003E7A03" w:rsidR="00382C03">
        <w:rPr>
          <w:sz w:val="24"/>
        </w:rPr>
        <w:t xml:space="preserve"> English but also in other languages. </w:t>
      </w:r>
      <w:proofErr w:type="gramStart"/>
      <w:r w:rsidRPr="009A7ED4" w:rsidR="00382C03">
        <w:rPr>
          <w:sz w:val="24"/>
        </w:rPr>
        <w:t xml:space="preserve">In  </w:t>
      </w:r>
      <w:r w:rsidRPr="5AF4227C" w:rsidR="00382C03">
        <w:rPr>
          <w:sz w:val="24"/>
        </w:rPr>
        <w:t>Figure</w:t>
      </w:r>
      <w:proofErr w:type="gramEnd"/>
      <w:r w:rsidRPr="5AF4227C" w:rsidR="00382C03">
        <w:rPr>
          <w:sz w:val="24"/>
        </w:rPr>
        <w:t xml:space="preserve"> 1 </w:t>
      </w:r>
      <w:r w:rsidRPr="009A7ED4" w:rsidR="00382C03">
        <w:rPr>
          <w:sz w:val="24"/>
        </w:rPr>
        <w:t>we show an example of the first collection of the data that we had, before filtering.</w:t>
      </w:r>
    </w:p>
    <w:p w:rsidR="00EA1423" w:rsidP="009746C2" w:rsidRDefault="00904B9C" w14:paraId="5FD1D5CA" w14:textId="71D92CD2">
      <w:pPr>
        <w:pStyle w:val="BodyText"/>
        <w:ind w:left="360"/>
        <w:rPr>
          <w:lang w:val="nl-NL"/>
        </w:rPr>
      </w:pPr>
      <w:r>
        <w:drawing>
          <wp:inline wp14:editId="79D37C53" wp14:anchorId="11422E8F">
            <wp:extent cx="6301597" cy="3238500"/>
            <wp:effectExtent l="0" t="0" r="4445" b="0"/>
            <wp:docPr id="71318453" name="" title=""/>
            <wp:cNvGraphicFramePr>
              <a:graphicFrameLocks noChangeAspect="1"/>
            </wp:cNvGraphicFramePr>
            <a:graphic>
              <a:graphicData uri="http://schemas.openxmlformats.org/drawingml/2006/picture">
                <pic:pic>
                  <pic:nvPicPr>
                    <pic:cNvPr id="0" name=""/>
                    <pic:cNvPicPr/>
                  </pic:nvPicPr>
                  <pic:blipFill>
                    <a:blip r:embed="Rfd86ee6e463e4d1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01597" cy="3238500"/>
                    </a:xfrm>
                    <a:prstGeom prst="rect">
                      <a:avLst/>
                    </a:prstGeom>
                  </pic:spPr>
                </pic:pic>
              </a:graphicData>
            </a:graphic>
          </wp:inline>
        </w:drawing>
      </w:r>
    </w:p>
    <w:p w:rsidRPr="005E7FE3" w:rsidR="005E7FE3" w:rsidP="005E7FE3" w:rsidRDefault="007D0D00" w14:paraId="6C5D7BDF" w14:textId="3BB8E139">
      <w:pPr>
        <w:rPr>
          <w:sz w:val="20"/>
          <w:szCs w:val="20"/>
        </w:rPr>
      </w:pPr>
      <w:r w:rsidRPr="009A7ED4">
        <w:rPr>
          <w:sz w:val="20"/>
          <w:szCs w:val="20"/>
        </w:rPr>
        <w:t xml:space="preserve">Figure 1. </w:t>
      </w:r>
      <w:r w:rsidR="00771547">
        <w:rPr>
          <w:sz w:val="20"/>
          <w:szCs w:val="20"/>
        </w:rPr>
        <w:t>U</w:t>
      </w:r>
      <w:r w:rsidR="0095271A">
        <w:rPr>
          <w:sz w:val="20"/>
          <w:szCs w:val="20"/>
        </w:rPr>
        <w:t>ncleaned data</w:t>
      </w:r>
      <w:r w:rsidR="00771547">
        <w:rPr>
          <w:sz w:val="20"/>
          <w:szCs w:val="20"/>
        </w:rPr>
        <w:t>set</w:t>
      </w:r>
      <w:r w:rsidRPr="009A7ED4">
        <w:rPr>
          <w:sz w:val="20"/>
          <w:szCs w:val="20"/>
        </w:rPr>
        <w:t>.</w:t>
      </w:r>
    </w:p>
    <w:p w:rsidRPr="005055FE" w:rsidR="005055FE" w:rsidP="005055FE" w:rsidRDefault="005055FE" w14:paraId="63C8B4B1" w14:textId="77777777">
      <w:pPr>
        <w:pStyle w:val="BodyText"/>
      </w:pPr>
    </w:p>
    <w:p w:rsidRPr="009A7ED4" w:rsidR="006452E6" w:rsidP="003E7A03" w:rsidRDefault="006452E6" w14:paraId="3B1CBD5C" w14:textId="352203DB">
      <w:pPr>
        <w:ind w:firstLine="0"/>
        <w:rPr>
          <w:b/>
        </w:rPr>
      </w:pPr>
      <w:r w:rsidRPr="009A7ED4">
        <w:rPr>
          <w:b/>
          <w:sz w:val="28"/>
          <w:szCs w:val="28"/>
        </w:rPr>
        <w:t>6.2. Data Filtering.</w:t>
      </w:r>
    </w:p>
    <w:p w:rsidRPr="0080428C" w:rsidR="0080428C" w:rsidP="322D8E6D" w:rsidRDefault="006452E6" w14:paraId="08D92EFF" w14:textId="657F8809">
      <w:pPr>
        <w:ind w:firstLine="0"/>
        <w:rPr>
          <w:sz w:val="24"/>
          <w:szCs w:val="24"/>
        </w:rPr>
      </w:pPr>
      <w:r w:rsidRPr="322D8E6D" w:rsidR="322D8E6D">
        <w:rPr>
          <w:sz w:val="24"/>
          <w:szCs w:val="24"/>
        </w:rPr>
        <w:t xml:space="preserve">After that we collected the data, we split the data and then </w:t>
      </w:r>
      <w:r w:rsidRPr="322D8E6D" w:rsidR="322D8E6D">
        <w:rPr>
          <w:sz w:val="24"/>
          <w:szCs w:val="24"/>
        </w:rPr>
        <w:t>focused on</w:t>
      </w:r>
      <w:r w:rsidRPr="322D8E6D" w:rsidR="322D8E6D">
        <w:rPr>
          <w:sz w:val="24"/>
          <w:szCs w:val="24"/>
        </w:rPr>
        <w:t xml:space="preserve"> the English Tweets</w:t>
      </w:r>
      <w:r w:rsidRPr="322D8E6D" w:rsidR="322D8E6D">
        <w:rPr>
          <w:sz w:val="24"/>
          <w:szCs w:val="24"/>
        </w:rPr>
        <w:t>.</w:t>
      </w:r>
      <w:r w:rsidRPr="322D8E6D" w:rsidR="322D8E6D">
        <w:rPr>
          <w:sz w:val="24"/>
          <w:szCs w:val="24"/>
        </w:rPr>
        <w:t xml:space="preserve"> </w:t>
      </w:r>
      <w:r w:rsidRPr="322D8E6D" w:rsidR="322D8E6D">
        <w:rPr>
          <w:sz w:val="24"/>
          <w:szCs w:val="24"/>
        </w:rPr>
        <w:t>S</w:t>
      </w:r>
      <w:r w:rsidRPr="322D8E6D" w:rsidR="322D8E6D">
        <w:rPr>
          <w:sz w:val="24"/>
          <w:szCs w:val="24"/>
        </w:rPr>
        <w:t>o</w:t>
      </w:r>
      <w:r w:rsidRPr="322D8E6D" w:rsidR="322D8E6D">
        <w:rPr>
          <w:sz w:val="24"/>
          <w:szCs w:val="24"/>
        </w:rPr>
        <w:t xml:space="preserve"> we split </w:t>
      </w:r>
      <w:r w:rsidRPr="322D8E6D" w:rsidR="322D8E6D">
        <w:rPr>
          <w:sz w:val="24"/>
          <w:szCs w:val="24"/>
        </w:rPr>
        <w:t>the</w:t>
      </w:r>
      <w:r w:rsidRPr="322D8E6D" w:rsidR="322D8E6D">
        <w:rPr>
          <w:sz w:val="24"/>
          <w:szCs w:val="24"/>
        </w:rPr>
        <w:t xml:space="preserve"> </w:t>
      </w:r>
      <w:r w:rsidRPr="322D8E6D" w:rsidR="322D8E6D">
        <w:rPr>
          <w:sz w:val="24"/>
          <w:szCs w:val="24"/>
        </w:rPr>
        <w:t xml:space="preserve">data </w:t>
      </w:r>
      <w:r w:rsidRPr="322D8E6D" w:rsidR="322D8E6D">
        <w:rPr>
          <w:sz w:val="24"/>
          <w:szCs w:val="24"/>
        </w:rPr>
        <w:t xml:space="preserve">in order to label the tweets that </w:t>
      </w:r>
      <w:r w:rsidRPr="322D8E6D" w:rsidR="322D8E6D">
        <w:rPr>
          <w:sz w:val="24"/>
          <w:szCs w:val="24"/>
        </w:rPr>
        <w:t>contained words related to</w:t>
      </w:r>
      <w:r w:rsidRPr="322D8E6D" w:rsidR="322D8E6D">
        <w:rPr>
          <w:sz w:val="24"/>
          <w:szCs w:val="24"/>
        </w:rPr>
        <w:t xml:space="preserve"> hacktivism</w:t>
      </w:r>
      <w:r w:rsidRPr="322D8E6D" w:rsidR="322D8E6D">
        <w:rPr>
          <w:sz w:val="24"/>
          <w:szCs w:val="24"/>
        </w:rPr>
        <w:t>,</w:t>
      </w:r>
      <w:r w:rsidRPr="322D8E6D" w:rsidR="322D8E6D">
        <w:rPr>
          <w:sz w:val="24"/>
          <w:szCs w:val="24"/>
        </w:rPr>
        <w:t xml:space="preserve"> we </w:t>
      </w:r>
      <w:proofErr w:type="spellStart"/>
      <w:r w:rsidRPr="322D8E6D" w:rsidR="322D8E6D">
        <w:rPr>
          <w:sz w:val="24"/>
          <w:szCs w:val="24"/>
        </w:rPr>
        <w:t>labeled</w:t>
      </w:r>
      <w:proofErr w:type="spellEnd"/>
      <w:r w:rsidRPr="322D8E6D" w:rsidR="322D8E6D">
        <w:rPr>
          <w:sz w:val="24"/>
          <w:szCs w:val="24"/>
        </w:rPr>
        <w:t xml:space="preserve"> with a “1” if the tweet had some context or words </w:t>
      </w:r>
      <w:r w:rsidRPr="322D8E6D" w:rsidR="322D8E6D">
        <w:rPr>
          <w:sz w:val="24"/>
          <w:szCs w:val="24"/>
        </w:rPr>
        <w:t>that encouraged</w:t>
      </w:r>
      <w:r w:rsidRPr="322D8E6D" w:rsidR="322D8E6D">
        <w:rPr>
          <w:sz w:val="24"/>
          <w:szCs w:val="24"/>
        </w:rPr>
        <w:t xml:space="preserve"> hacktivism, and with “0” those who we considered neutral tweets even if they were posted from hacktivist users. After that, we delete all the columns that were irrelevant for us and cleaned the tweets in this way:</w:t>
      </w:r>
    </w:p>
    <w:p w:rsidRPr="0074620A" w:rsidR="0074620A" w:rsidP="0074620A" w:rsidRDefault="0074620A" w14:paraId="2520E4FC" w14:textId="77777777">
      <w:pPr>
        <w:pStyle w:val="BodyText"/>
        <w:spacing w:line="240" w:lineRule="auto"/>
      </w:pPr>
    </w:p>
    <w:p w:rsidRPr="009A7ED4" w:rsidR="006452E6" w:rsidP="00D8120D" w:rsidRDefault="006452E6" w14:paraId="0EECA729" w14:textId="77777777">
      <w:pPr>
        <w:ind w:firstLine="0"/>
        <w:rPr>
          <w:sz w:val="24"/>
        </w:rPr>
      </w:pPr>
      <w:r w:rsidRPr="009A7ED4">
        <w:rPr>
          <w:sz w:val="24"/>
        </w:rPr>
        <w:t>Usernames:</w:t>
      </w:r>
    </w:p>
    <w:p w:rsidRPr="009A7ED4" w:rsidR="006452E6" w:rsidP="00D8120D" w:rsidRDefault="006452E6" w14:paraId="27D57E0D" w14:textId="42742111">
      <w:pPr>
        <w:ind w:firstLine="0"/>
        <w:rPr>
          <w:sz w:val="24"/>
        </w:rPr>
      </w:pPr>
      <w:r w:rsidRPr="009A7ED4">
        <w:rPr>
          <w:sz w:val="24"/>
        </w:rPr>
        <w:t>Users often include Twitter usernames in their tweets in order to direct their messages. A de facto standard is to include the @ symbol before the username (e.g. @</w:t>
      </w:r>
      <w:proofErr w:type="spellStart"/>
      <w:r w:rsidRPr="009A7ED4">
        <w:rPr>
          <w:sz w:val="24"/>
        </w:rPr>
        <w:t>alecmgo</w:t>
      </w:r>
      <w:proofErr w:type="spellEnd"/>
      <w:r w:rsidRPr="009A7ED4">
        <w:rPr>
          <w:sz w:val="24"/>
        </w:rPr>
        <w:t>). An equivalence class token (USERNAME) replaces all words that start with the @ symbol.</w:t>
      </w:r>
    </w:p>
    <w:p w:rsidRPr="009A7ED4" w:rsidR="006452E6" w:rsidP="0074620A" w:rsidRDefault="006452E6" w14:paraId="44518E5E" w14:textId="77777777">
      <w:pPr>
        <w:spacing w:line="240" w:lineRule="auto"/>
        <w:ind w:firstLine="0"/>
        <w:rPr>
          <w:sz w:val="24"/>
        </w:rPr>
      </w:pPr>
    </w:p>
    <w:p w:rsidRPr="009A7ED4" w:rsidR="006452E6" w:rsidP="008A30DF" w:rsidRDefault="006452E6" w14:paraId="07CF773B" w14:textId="77777777">
      <w:pPr>
        <w:ind w:firstLine="0"/>
        <w:rPr>
          <w:sz w:val="24"/>
        </w:rPr>
      </w:pPr>
      <w:r w:rsidRPr="009A7ED4">
        <w:rPr>
          <w:sz w:val="24"/>
        </w:rPr>
        <w:t>Usage of links:</w:t>
      </w:r>
    </w:p>
    <w:p w:rsidRPr="009A7ED4" w:rsidR="006452E6" w:rsidP="008A30DF" w:rsidRDefault="006452E6" w14:paraId="3D1DC60F" w14:textId="20C6A47D">
      <w:pPr>
        <w:ind w:firstLine="0"/>
        <w:rPr>
          <w:sz w:val="24"/>
        </w:rPr>
      </w:pPr>
      <w:r w:rsidRPr="009A7ED4">
        <w:rPr>
          <w:sz w:val="24"/>
        </w:rPr>
        <w:t xml:space="preserve">Users very often include links in their tweets. </w:t>
      </w:r>
      <w:r w:rsidRPr="003E7A03">
        <w:rPr>
          <w:sz w:val="24"/>
        </w:rPr>
        <w:t xml:space="preserve">An equivalence class is used for all URLs. </w:t>
      </w:r>
      <w:r w:rsidRPr="009A7ED4">
        <w:rPr>
          <w:sz w:val="24"/>
        </w:rPr>
        <w:t>That is, we convert a URL like “http://tinyurl.com/cvvg9a” to the token “URL.”</w:t>
      </w:r>
    </w:p>
    <w:p w:rsidRPr="009A7ED4" w:rsidR="006452E6" w:rsidP="00BF4FDE" w:rsidRDefault="006452E6" w14:paraId="3A440D0F" w14:textId="77777777">
      <w:pPr>
        <w:spacing w:line="276" w:lineRule="auto"/>
        <w:ind w:firstLine="0"/>
        <w:rPr>
          <w:sz w:val="24"/>
        </w:rPr>
      </w:pPr>
    </w:p>
    <w:p w:rsidRPr="009A7ED4" w:rsidR="006452E6" w:rsidP="00E15052" w:rsidRDefault="006452E6" w14:paraId="5FB5C998" w14:textId="77777777">
      <w:pPr>
        <w:ind w:firstLine="0"/>
        <w:rPr>
          <w:sz w:val="24"/>
        </w:rPr>
      </w:pPr>
      <w:proofErr w:type="spellStart"/>
      <w:r w:rsidRPr="009A7ED4">
        <w:rPr>
          <w:sz w:val="24"/>
        </w:rPr>
        <w:t>Retweets</w:t>
      </w:r>
      <w:proofErr w:type="spellEnd"/>
      <w:r w:rsidRPr="009A7ED4">
        <w:rPr>
          <w:sz w:val="24"/>
        </w:rPr>
        <w:t>:</w:t>
      </w:r>
    </w:p>
    <w:p w:rsidRPr="009A7ED4" w:rsidR="006452E6" w:rsidP="00E15052" w:rsidRDefault="006452E6" w14:paraId="5C03C18E" w14:textId="77777777">
      <w:pPr>
        <w:ind w:firstLine="0"/>
        <w:rPr>
          <w:sz w:val="24"/>
        </w:rPr>
      </w:pPr>
      <w:r w:rsidRPr="009A7ED4">
        <w:rPr>
          <w:sz w:val="24"/>
        </w:rPr>
        <w:t xml:space="preserve">Twitter special </w:t>
      </w:r>
      <w:proofErr w:type="spellStart"/>
      <w:r w:rsidRPr="009A7ED4">
        <w:rPr>
          <w:sz w:val="24"/>
        </w:rPr>
        <w:t>words</w:t>
      </w:r>
      <w:proofErr w:type="spellEnd"/>
      <w:r w:rsidRPr="009A7ED4">
        <w:rPr>
          <w:sz w:val="24"/>
        </w:rPr>
        <w:t xml:space="preserve"> (</w:t>
      </w:r>
      <w:proofErr w:type="spellStart"/>
      <w:r w:rsidRPr="009A7ED4">
        <w:rPr>
          <w:sz w:val="24"/>
        </w:rPr>
        <w:t>such</w:t>
      </w:r>
      <w:proofErr w:type="spellEnd"/>
      <w:r w:rsidRPr="009A7ED4">
        <w:rPr>
          <w:sz w:val="24"/>
        </w:rPr>
        <w:t xml:space="preserve"> as “RT”), </w:t>
      </w:r>
      <w:proofErr w:type="spellStart"/>
      <w:r w:rsidRPr="009A7ED4">
        <w:rPr>
          <w:sz w:val="24"/>
        </w:rPr>
        <w:t>and</w:t>
      </w:r>
      <w:proofErr w:type="spellEnd"/>
      <w:r w:rsidRPr="009A7ED4">
        <w:rPr>
          <w:sz w:val="24"/>
        </w:rPr>
        <w:t xml:space="preserve"> </w:t>
      </w:r>
      <w:proofErr w:type="spellStart"/>
      <w:r w:rsidRPr="009A7ED4">
        <w:rPr>
          <w:sz w:val="24"/>
        </w:rPr>
        <w:t>emoticons</w:t>
      </w:r>
      <w:proofErr w:type="spellEnd"/>
      <w:r w:rsidRPr="009A7ED4">
        <w:rPr>
          <w:sz w:val="24"/>
        </w:rPr>
        <w:t>.</w:t>
      </w:r>
    </w:p>
    <w:p w:rsidRPr="009A7ED4" w:rsidR="006452E6" w:rsidP="008C2063" w:rsidRDefault="006452E6" w14:paraId="17254FA9" w14:textId="77777777">
      <w:pPr>
        <w:spacing w:line="240" w:lineRule="auto"/>
        <w:ind w:firstLine="0"/>
      </w:pPr>
    </w:p>
    <w:p w:rsidRPr="00EB43BD" w:rsidR="006452E6" w:rsidP="00A951B2" w:rsidRDefault="006452E6" w14:paraId="0D6DCF87" w14:textId="3AAEA172">
      <w:pPr>
        <w:ind w:firstLine="0"/>
        <w:rPr>
          <w:sz w:val="24"/>
        </w:rPr>
      </w:pPr>
      <w:r w:rsidRPr="00EB43BD">
        <w:rPr>
          <w:sz w:val="24"/>
        </w:rPr>
        <w:t>In the Table 2</w:t>
      </w:r>
      <w:r w:rsidRPr="00EB43BD">
        <w:rPr>
          <w:color w:val="00B0F0"/>
          <w:sz w:val="24"/>
        </w:rPr>
        <w:t xml:space="preserve"> </w:t>
      </w:r>
      <w:r w:rsidRPr="00EB43BD" w:rsidR="00AB16D4">
        <w:rPr>
          <w:sz w:val="24"/>
        </w:rPr>
        <w:t>below</w:t>
      </w:r>
      <w:r w:rsidRPr="00EB43BD">
        <w:rPr>
          <w:sz w:val="24"/>
        </w:rPr>
        <w:t xml:space="preserve"> we put an example of a tweet that was filtered and cleaning against the original version of that Tweet.</w:t>
      </w:r>
    </w:p>
    <w:tbl>
      <w:tblPr>
        <w:tblStyle w:val="TableGrid"/>
        <w:tblW w:w="0" w:type="auto"/>
        <w:tblLook w:val="04A0" w:firstRow="1" w:lastRow="0" w:firstColumn="1" w:lastColumn="0" w:noHBand="0" w:noVBand="1"/>
      </w:tblPr>
      <w:tblGrid>
        <w:gridCol w:w="4414"/>
        <w:gridCol w:w="4414"/>
      </w:tblGrid>
      <w:tr w:rsidR="006452E6" w:rsidTr="003F17A9" w14:paraId="327B9F8E" w14:textId="77777777">
        <w:tc>
          <w:tcPr>
            <w:tcW w:w="4414" w:type="dxa"/>
          </w:tcPr>
          <w:p w:rsidRPr="009A7ED4" w:rsidR="006452E6" w:rsidP="00970350" w:rsidRDefault="006452E6" w14:paraId="48BF2C4F" w14:textId="77777777">
            <w:r w:rsidRPr="009A7ED4">
              <w:t xml:space="preserve">Original Version of </w:t>
            </w:r>
            <w:proofErr w:type="spellStart"/>
            <w:r w:rsidRPr="009A7ED4">
              <w:t>the</w:t>
            </w:r>
            <w:proofErr w:type="spellEnd"/>
            <w:r w:rsidRPr="009A7ED4">
              <w:t xml:space="preserve"> Tweet</w:t>
            </w:r>
          </w:p>
        </w:tc>
        <w:tc>
          <w:tcPr>
            <w:tcW w:w="4414" w:type="dxa"/>
          </w:tcPr>
          <w:p w:rsidRPr="006A3A8F" w:rsidR="006452E6" w:rsidP="00970350" w:rsidRDefault="006452E6" w14:paraId="6913AA5D" w14:textId="77777777">
            <w:pPr>
              <w:rPr>
                <w:lang w:val="nl-NL"/>
              </w:rPr>
            </w:pPr>
            <w:proofErr w:type="spellStart"/>
            <w:r w:rsidRPr="006A3A8F">
              <w:rPr>
                <w:lang w:val="nl-NL"/>
              </w:rPr>
              <w:t>Cleaned</w:t>
            </w:r>
            <w:proofErr w:type="spellEnd"/>
            <w:r w:rsidRPr="006A3A8F">
              <w:rPr>
                <w:lang w:val="nl-NL"/>
              </w:rPr>
              <w:t xml:space="preserve"> Tweet</w:t>
            </w:r>
          </w:p>
        </w:tc>
      </w:tr>
      <w:tr w:rsidR="006452E6" w:rsidTr="003F17A9" w14:paraId="59D74BA9" w14:textId="77777777">
        <w:tc>
          <w:tcPr>
            <w:tcW w:w="4414" w:type="dxa"/>
          </w:tcPr>
          <w:p w:rsidRPr="006A3A8F" w:rsidR="006452E6" w:rsidP="00A951B2" w:rsidRDefault="006452E6" w14:paraId="4BA4E865" w14:textId="77777777">
            <w:pPr>
              <w:ind w:firstLine="0"/>
              <w:rPr>
                <w:lang w:val="nl-NL"/>
              </w:rPr>
            </w:pPr>
            <w:r w:rsidRPr="009A7ED4">
              <w:t xml:space="preserve">RT @3yyash: </w:t>
            </w:r>
            <w:proofErr w:type="spellStart"/>
            <w:r w:rsidRPr="009A7ED4">
              <w:t>Middle</w:t>
            </w:r>
            <w:proofErr w:type="spellEnd"/>
            <w:r w:rsidRPr="009A7ED4">
              <w:t xml:space="preserve"> East News Agency, </w:t>
            </w:r>
            <w:proofErr w:type="spellStart"/>
            <w:r w:rsidRPr="009A7ED4">
              <w:t>the</w:t>
            </w:r>
            <w:proofErr w:type="spellEnd"/>
            <w:r w:rsidRPr="009A7ED4">
              <w:t xml:space="preserve"> state </w:t>
            </w:r>
            <w:proofErr w:type="spellStart"/>
            <w:r w:rsidRPr="009A7ED4">
              <w:t>news</w:t>
            </w:r>
            <w:proofErr w:type="spellEnd"/>
            <w:r w:rsidRPr="009A7ED4">
              <w:t xml:space="preserve"> agency in Egypt, was </w:t>
            </w:r>
            <w:proofErr w:type="spellStart"/>
            <w:r w:rsidRPr="009A7ED4">
              <w:t>hacked</w:t>
            </w:r>
            <w:proofErr w:type="spellEnd"/>
            <w:r w:rsidRPr="009A7ED4">
              <w:t xml:space="preserve"> </w:t>
            </w:r>
            <w:proofErr w:type="spellStart"/>
            <w:r w:rsidRPr="009A7ED4">
              <w:t>by</w:t>
            </w:r>
            <w:proofErr w:type="spellEnd"/>
            <w:r w:rsidRPr="009A7ED4">
              <w:t xml:space="preserve"> </w:t>
            </w:r>
            <w:proofErr w:type="spellStart"/>
            <w:r w:rsidRPr="009A7ED4">
              <w:t>who</w:t>
            </w:r>
            <w:proofErr w:type="spellEnd"/>
            <w:r w:rsidRPr="009A7ED4">
              <w:t xml:space="preserve"> </w:t>
            </w:r>
            <w:proofErr w:type="spellStart"/>
            <w:r w:rsidRPr="009A7ED4">
              <w:t>seems</w:t>
            </w:r>
            <w:proofErr w:type="spellEnd"/>
            <w:r w:rsidRPr="009A7ED4">
              <w:t xml:space="preserve"> </w:t>
            </w:r>
            <w:proofErr w:type="spellStart"/>
            <w:r w:rsidRPr="009A7ED4">
              <w:t>to</w:t>
            </w:r>
            <w:proofErr w:type="spellEnd"/>
            <w:r w:rsidRPr="009A7ED4">
              <w:t xml:space="preserve"> </w:t>
            </w:r>
            <w:proofErr w:type="spellStart"/>
            <w:r w:rsidRPr="009A7ED4">
              <w:t>be</w:t>
            </w:r>
            <w:proofErr w:type="spellEnd"/>
            <w:r w:rsidRPr="009A7ED4">
              <w:t xml:space="preserve"> a </w:t>
            </w:r>
            <w:proofErr w:type="spellStart"/>
            <w:r w:rsidRPr="009A7ED4">
              <w:t>Turkish</w:t>
            </w:r>
            <w:proofErr w:type="spellEnd"/>
            <w:r w:rsidRPr="009A7ED4">
              <w:t xml:space="preserve"> hacker. </w:t>
            </w:r>
            <w:r w:rsidRPr="006A3A8F">
              <w:rPr>
                <w:lang w:val="nl-NL"/>
              </w:rPr>
              <w:t xml:space="preserve">The hacker </w:t>
            </w:r>
            <w:proofErr w:type="spellStart"/>
            <w:r w:rsidRPr="006A3A8F">
              <w:rPr>
                <w:lang w:val="nl-NL"/>
              </w:rPr>
              <w:t>posted</w:t>
            </w:r>
            <w:proofErr w:type="spellEnd"/>
            <w:r w:rsidRPr="006A3A8F">
              <w:rPr>
                <w:lang w:val="nl-NL"/>
              </w:rPr>
              <w:t xml:space="preserve"> </w:t>
            </w:r>
            <w:proofErr w:type="spellStart"/>
            <w:r w:rsidRPr="006A3A8F">
              <w:rPr>
                <w:lang w:val="nl-NL"/>
              </w:rPr>
              <w:t>the</w:t>
            </w:r>
            <w:proofErr w:type="spellEnd"/>
            <w:r w:rsidRPr="006A3A8F">
              <w:rPr>
                <w:lang w:val="nl-NL"/>
              </w:rPr>
              <w:t>…</w:t>
            </w:r>
          </w:p>
        </w:tc>
        <w:tc>
          <w:tcPr>
            <w:tcW w:w="4414" w:type="dxa"/>
          </w:tcPr>
          <w:p w:rsidRPr="009A7ED4" w:rsidR="006452E6" w:rsidP="00A951B2" w:rsidRDefault="006452E6" w14:paraId="1074546B" w14:textId="77777777">
            <w:pPr>
              <w:ind w:firstLine="0"/>
            </w:pPr>
            <w:proofErr w:type="spellStart"/>
            <w:proofErr w:type="gramStart"/>
            <w:r w:rsidRPr="009A7ED4">
              <w:t>middle</w:t>
            </w:r>
            <w:proofErr w:type="spellEnd"/>
            <w:proofErr w:type="gramEnd"/>
            <w:r w:rsidRPr="009A7ED4">
              <w:t xml:space="preserve"> </w:t>
            </w:r>
            <w:proofErr w:type="spellStart"/>
            <w:r w:rsidRPr="009A7ED4">
              <w:t>east</w:t>
            </w:r>
            <w:proofErr w:type="spellEnd"/>
            <w:r w:rsidRPr="009A7ED4">
              <w:t xml:space="preserve"> </w:t>
            </w:r>
            <w:proofErr w:type="spellStart"/>
            <w:r w:rsidRPr="009A7ED4">
              <w:t>news</w:t>
            </w:r>
            <w:proofErr w:type="spellEnd"/>
            <w:r w:rsidRPr="009A7ED4">
              <w:t xml:space="preserve"> agency </w:t>
            </w:r>
            <w:proofErr w:type="spellStart"/>
            <w:r w:rsidRPr="009A7ED4">
              <w:t>the</w:t>
            </w:r>
            <w:proofErr w:type="spellEnd"/>
            <w:r w:rsidRPr="009A7ED4">
              <w:t xml:space="preserve"> state </w:t>
            </w:r>
            <w:proofErr w:type="spellStart"/>
            <w:r w:rsidRPr="009A7ED4">
              <w:t>news</w:t>
            </w:r>
            <w:proofErr w:type="spellEnd"/>
            <w:r w:rsidRPr="009A7ED4">
              <w:t xml:space="preserve"> agency in </w:t>
            </w:r>
            <w:proofErr w:type="spellStart"/>
            <w:r w:rsidRPr="009A7ED4">
              <w:t>egypt</w:t>
            </w:r>
            <w:proofErr w:type="spellEnd"/>
            <w:r w:rsidRPr="009A7ED4">
              <w:t xml:space="preserve"> was </w:t>
            </w:r>
            <w:proofErr w:type="spellStart"/>
            <w:r w:rsidRPr="009A7ED4">
              <w:t>hacked</w:t>
            </w:r>
            <w:proofErr w:type="spellEnd"/>
            <w:r w:rsidRPr="009A7ED4">
              <w:t xml:space="preserve"> </w:t>
            </w:r>
            <w:proofErr w:type="spellStart"/>
            <w:r w:rsidRPr="009A7ED4">
              <w:t>by</w:t>
            </w:r>
            <w:proofErr w:type="spellEnd"/>
            <w:r w:rsidRPr="009A7ED4">
              <w:t xml:space="preserve"> </w:t>
            </w:r>
            <w:proofErr w:type="spellStart"/>
            <w:r w:rsidRPr="009A7ED4">
              <w:t>who</w:t>
            </w:r>
            <w:proofErr w:type="spellEnd"/>
            <w:r w:rsidRPr="009A7ED4">
              <w:t xml:space="preserve"> </w:t>
            </w:r>
            <w:proofErr w:type="spellStart"/>
            <w:r w:rsidRPr="009A7ED4">
              <w:t>seems</w:t>
            </w:r>
            <w:proofErr w:type="spellEnd"/>
            <w:r w:rsidRPr="009A7ED4">
              <w:t xml:space="preserve"> </w:t>
            </w:r>
            <w:proofErr w:type="spellStart"/>
            <w:r w:rsidRPr="009A7ED4">
              <w:t>to</w:t>
            </w:r>
            <w:proofErr w:type="spellEnd"/>
            <w:r w:rsidRPr="009A7ED4">
              <w:t xml:space="preserve"> </w:t>
            </w:r>
            <w:proofErr w:type="spellStart"/>
            <w:r w:rsidRPr="009A7ED4">
              <w:t>be</w:t>
            </w:r>
            <w:proofErr w:type="spellEnd"/>
            <w:r w:rsidRPr="009A7ED4">
              <w:t xml:space="preserve"> a </w:t>
            </w:r>
            <w:proofErr w:type="spellStart"/>
            <w:r w:rsidRPr="009A7ED4">
              <w:t>turkish</w:t>
            </w:r>
            <w:proofErr w:type="spellEnd"/>
            <w:r w:rsidRPr="009A7ED4">
              <w:t xml:space="preserve"> hacker </w:t>
            </w:r>
            <w:proofErr w:type="spellStart"/>
            <w:r w:rsidRPr="009A7ED4">
              <w:t>the</w:t>
            </w:r>
            <w:proofErr w:type="spellEnd"/>
            <w:r w:rsidRPr="009A7ED4">
              <w:t xml:space="preserve"> hacker </w:t>
            </w:r>
            <w:proofErr w:type="spellStart"/>
            <w:r w:rsidRPr="009A7ED4">
              <w:t>posted</w:t>
            </w:r>
            <w:proofErr w:type="spellEnd"/>
            <w:r w:rsidRPr="009A7ED4">
              <w:t xml:space="preserve"> </w:t>
            </w:r>
            <w:proofErr w:type="spellStart"/>
            <w:r w:rsidRPr="009A7ED4">
              <w:t>the</w:t>
            </w:r>
            <w:proofErr w:type="spellEnd"/>
          </w:p>
        </w:tc>
      </w:tr>
    </w:tbl>
    <w:p w:rsidRPr="009A7ED4" w:rsidR="006452E6" w:rsidP="00EB43BD" w:rsidRDefault="006452E6" w14:paraId="337E747A" w14:textId="0BDC3D68">
      <w:pPr>
        <w:rPr>
          <w:sz w:val="20"/>
          <w:szCs w:val="20"/>
        </w:rPr>
      </w:pPr>
      <w:r w:rsidRPr="0C03ECD0">
        <w:rPr>
          <w:color w:val="000000" w:themeColor="text2"/>
          <w:sz w:val="20"/>
          <w:szCs w:val="20"/>
        </w:rPr>
        <w:t>Table 2.</w:t>
      </w:r>
      <w:r w:rsidR="00EB43BD">
        <w:rPr>
          <w:color w:val="000000" w:themeColor="text2"/>
          <w:sz w:val="20"/>
          <w:szCs w:val="20"/>
        </w:rPr>
        <w:t xml:space="preserve"> Uncleaned tweet vs cleaned tweet</w:t>
      </w:r>
      <w:r w:rsidRPr="009A7ED4">
        <w:rPr>
          <w:sz w:val="20"/>
          <w:szCs w:val="20"/>
        </w:rPr>
        <w:t>.</w:t>
      </w:r>
    </w:p>
    <w:p w:rsidRPr="009A7ED4" w:rsidR="006452E6" w:rsidP="006452E6" w:rsidRDefault="006452E6" w14:paraId="15473D3F" w14:textId="77777777">
      <w:pPr>
        <w:jc w:val="center"/>
        <w:rPr>
          <w:sz w:val="20"/>
          <w:szCs w:val="20"/>
        </w:rPr>
      </w:pPr>
    </w:p>
    <w:p w:rsidRPr="009A7ED4" w:rsidR="006452E6" w:rsidP="003E7A03" w:rsidRDefault="006452E6" w14:paraId="690553F4" w14:textId="3AE030CA">
      <w:pPr>
        <w:ind w:firstLine="0"/>
        <w:rPr>
          <w:b/>
        </w:rPr>
      </w:pPr>
      <w:r w:rsidRPr="009A7ED4">
        <w:rPr>
          <w:b/>
          <w:sz w:val="28"/>
          <w:szCs w:val="28"/>
        </w:rPr>
        <w:t>6.3 Data process</w:t>
      </w:r>
    </w:p>
    <w:p w:rsidRPr="009A7ED4" w:rsidR="006452E6" w:rsidP="322D8E6D" w:rsidRDefault="006452E6" w14:paraId="0C72AF14" w14:noSpellErr="1" w14:textId="4C683211">
      <w:pPr>
        <w:ind w:firstLine="0"/>
        <w:rPr>
          <w:sz w:val="24"/>
          <w:szCs w:val="24"/>
        </w:rPr>
      </w:pPr>
      <w:r w:rsidRPr="322D8E6D" w:rsidR="322D8E6D">
        <w:rPr>
          <w:sz w:val="24"/>
          <w:szCs w:val="24"/>
        </w:rPr>
        <w:t>After doing that we took away the English common words from ou</w:t>
      </w:r>
      <w:r w:rsidRPr="322D8E6D" w:rsidR="322D8E6D">
        <w:rPr>
          <w:sz w:val="24"/>
          <w:szCs w:val="24"/>
        </w:rPr>
        <w:t>r</w:t>
      </w:r>
      <w:r w:rsidRPr="322D8E6D" w:rsidR="322D8E6D">
        <w:rPr>
          <w:sz w:val="24"/>
          <w:szCs w:val="24"/>
        </w:rPr>
        <w:t xml:space="preserve"> tweets, some articles such as “the”, “in”, “a” and so on. We did this </w:t>
      </w:r>
      <w:r w:rsidRPr="322D8E6D" w:rsidR="322D8E6D">
        <w:rPr>
          <w:sz w:val="24"/>
          <w:szCs w:val="24"/>
        </w:rPr>
        <w:t xml:space="preserve">in order </w:t>
      </w:r>
      <w:r w:rsidRPr="322D8E6D" w:rsidR="322D8E6D">
        <w:rPr>
          <w:sz w:val="24"/>
          <w:szCs w:val="24"/>
        </w:rPr>
        <w:t xml:space="preserve">to have a better accuracy between the specific hacktivist words and the simple words in tweets. In Table 3 we show </w:t>
      </w:r>
      <w:r w:rsidRPr="322D8E6D" w:rsidR="322D8E6D">
        <w:rPr>
          <w:sz w:val="24"/>
          <w:szCs w:val="24"/>
        </w:rPr>
        <w:t>an</w:t>
      </w:r>
      <w:r w:rsidRPr="322D8E6D" w:rsidR="322D8E6D">
        <w:rPr>
          <w:sz w:val="24"/>
          <w:szCs w:val="24"/>
        </w:rPr>
        <w:t xml:space="preserve"> example of the cleaned tweet with the English articles and the tweet </w:t>
      </w:r>
      <w:r w:rsidRPr="322D8E6D" w:rsidR="322D8E6D">
        <w:rPr>
          <w:sz w:val="24"/>
          <w:szCs w:val="24"/>
        </w:rPr>
        <w:t>that</w:t>
      </w:r>
      <w:r w:rsidRPr="322D8E6D" w:rsidR="322D8E6D">
        <w:rPr>
          <w:sz w:val="24"/>
          <w:szCs w:val="24"/>
        </w:rPr>
        <w:t xml:space="preserve"> doesn’t have those articles anymore.</w:t>
      </w:r>
    </w:p>
    <w:p w:rsidRPr="009A7ED4" w:rsidR="006452E6" w:rsidP="006452E6" w:rsidRDefault="006452E6" w14:paraId="26B35A46" w14:textId="77777777"/>
    <w:tbl>
      <w:tblPr>
        <w:tblStyle w:val="TableGrid"/>
        <w:tblW w:w="0" w:type="auto"/>
        <w:tblLook w:val="04A0" w:firstRow="1" w:lastRow="0" w:firstColumn="1" w:lastColumn="0" w:noHBand="0" w:noVBand="1"/>
      </w:tblPr>
      <w:tblGrid>
        <w:gridCol w:w="4414"/>
        <w:gridCol w:w="4414"/>
      </w:tblGrid>
      <w:tr w:rsidR="006452E6" w:rsidTr="322D8E6D" w14:paraId="1171DFDF" w14:textId="77777777">
        <w:tc>
          <w:tcPr>
            <w:tcW w:w="4414" w:type="dxa"/>
            <w:tcMar/>
          </w:tcPr>
          <w:p w:rsidR="006452E6" w:rsidP="00970350" w:rsidRDefault="006452E6" w14:paraId="499AF842" w14:textId="77777777">
            <w:pPr>
              <w:rPr>
                <w:lang w:val="nl-NL"/>
              </w:rPr>
            </w:pPr>
            <w:proofErr w:type="spellStart"/>
            <w:r>
              <w:rPr>
                <w:lang w:val="nl-NL"/>
              </w:rPr>
              <w:t>Cleaned</w:t>
            </w:r>
            <w:proofErr w:type="spellEnd"/>
            <w:r>
              <w:rPr>
                <w:lang w:val="nl-NL"/>
              </w:rPr>
              <w:t xml:space="preserve"> Tweet</w:t>
            </w:r>
          </w:p>
        </w:tc>
        <w:tc>
          <w:tcPr>
            <w:tcW w:w="4414" w:type="dxa"/>
            <w:tcMar/>
          </w:tcPr>
          <w:p w:rsidRPr="009A7ED4" w:rsidR="006452E6" w:rsidP="00970350" w:rsidRDefault="006452E6" w14:paraId="5932EB18" w14:textId="77777777">
            <w:proofErr w:type="spellStart"/>
            <w:r w:rsidRPr="009A7ED4">
              <w:t>Stopped</w:t>
            </w:r>
            <w:proofErr w:type="spellEnd"/>
            <w:r w:rsidRPr="009A7ED4">
              <w:t xml:space="preserve"> English </w:t>
            </w:r>
            <w:proofErr w:type="spellStart"/>
            <w:r w:rsidRPr="009A7ED4">
              <w:t>words´s</w:t>
            </w:r>
            <w:proofErr w:type="spellEnd"/>
            <w:r w:rsidRPr="009A7ED4">
              <w:t xml:space="preserve"> Tweet</w:t>
            </w:r>
          </w:p>
        </w:tc>
      </w:tr>
      <w:tr w:rsidR="006452E6" w:rsidTr="322D8E6D" w14:paraId="7BEAE21E" w14:textId="77777777">
        <w:tc>
          <w:tcPr>
            <w:tcW w:w="4414" w:type="dxa"/>
            <w:tcMar/>
          </w:tcPr>
          <w:p w:rsidRPr="009A7ED4" w:rsidR="006452E6" w:rsidP="00FF5FB0" w:rsidRDefault="006452E6" w14:paraId="58A633EB" w14:textId="77777777">
            <w:pPr>
              <w:ind w:firstLine="0"/>
            </w:pPr>
            <w:proofErr w:type="spellStart"/>
            <w:proofErr w:type="gramStart"/>
            <w:r w:rsidRPr="009A7ED4">
              <w:t>middle</w:t>
            </w:r>
            <w:proofErr w:type="spellEnd"/>
            <w:proofErr w:type="gramEnd"/>
            <w:r w:rsidRPr="009A7ED4">
              <w:t xml:space="preserve"> </w:t>
            </w:r>
            <w:proofErr w:type="spellStart"/>
            <w:r w:rsidRPr="009A7ED4">
              <w:t>east</w:t>
            </w:r>
            <w:proofErr w:type="spellEnd"/>
            <w:r w:rsidRPr="009A7ED4">
              <w:t xml:space="preserve"> </w:t>
            </w:r>
            <w:proofErr w:type="spellStart"/>
            <w:r w:rsidRPr="009A7ED4">
              <w:t>news</w:t>
            </w:r>
            <w:proofErr w:type="spellEnd"/>
            <w:r w:rsidRPr="009A7ED4">
              <w:t xml:space="preserve"> agency </w:t>
            </w:r>
            <w:proofErr w:type="spellStart"/>
            <w:r w:rsidRPr="009A7ED4">
              <w:t>the</w:t>
            </w:r>
            <w:proofErr w:type="spellEnd"/>
            <w:r w:rsidRPr="009A7ED4">
              <w:t xml:space="preserve"> state </w:t>
            </w:r>
            <w:proofErr w:type="spellStart"/>
            <w:r w:rsidRPr="009A7ED4">
              <w:t>news</w:t>
            </w:r>
            <w:proofErr w:type="spellEnd"/>
            <w:r w:rsidRPr="009A7ED4">
              <w:t xml:space="preserve"> agency in </w:t>
            </w:r>
            <w:proofErr w:type="spellStart"/>
            <w:r w:rsidRPr="009A7ED4">
              <w:t>egypt</w:t>
            </w:r>
            <w:proofErr w:type="spellEnd"/>
            <w:r w:rsidRPr="009A7ED4">
              <w:t xml:space="preserve"> was </w:t>
            </w:r>
            <w:proofErr w:type="spellStart"/>
            <w:r w:rsidRPr="009A7ED4">
              <w:t>hacked</w:t>
            </w:r>
            <w:proofErr w:type="spellEnd"/>
            <w:r w:rsidRPr="009A7ED4">
              <w:t xml:space="preserve"> </w:t>
            </w:r>
            <w:proofErr w:type="spellStart"/>
            <w:r w:rsidRPr="009A7ED4">
              <w:t>by</w:t>
            </w:r>
            <w:proofErr w:type="spellEnd"/>
            <w:r w:rsidRPr="009A7ED4">
              <w:t xml:space="preserve"> </w:t>
            </w:r>
            <w:proofErr w:type="spellStart"/>
            <w:r w:rsidRPr="009A7ED4">
              <w:t>who</w:t>
            </w:r>
            <w:proofErr w:type="spellEnd"/>
            <w:r w:rsidRPr="009A7ED4">
              <w:t xml:space="preserve"> </w:t>
            </w:r>
            <w:proofErr w:type="spellStart"/>
            <w:r w:rsidRPr="009A7ED4">
              <w:t>seems</w:t>
            </w:r>
            <w:proofErr w:type="spellEnd"/>
            <w:r w:rsidRPr="009A7ED4">
              <w:t xml:space="preserve"> </w:t>
            </w:r>
            <w:proofErr w:type="spellStart"/>
            <w:r w:rsidRPr="009A7ED4">
              <w:t>to</w:t>
            </w:r>
            <w:proofErr w:type="spellEnd"/>
            <w:r w:rsidRPr="009A7ED4">
              <w:t xml:space="preserve"> </w:t>
            </w:r>
            <w:proofErr w:type="spellStart"/>
            <w:r w:rsidRPr="009A7ED4">
              <w:t>be</w:t>
            </w:r>
            <w:proofErr w:type="spellEnd"/>
            <w:r w:rsidRPr="009A7ED4">
              <w:t xml:space="preserve"> a </w:t>
            </w:r>
            <w:proofErr w:type="spellStart"/>
            <w:r w:rsidRPr="009A7ED4">
              <w:t>turkish</w:t>
            </w:r>
            <w:proofErr w:type="spellEnd"/>
            <w:r w:rsidRPr="009A7ED4">
              <w:t xml:space="preserve"> hacker </w:t>
            </w:r>
            <w:proofErr w:type="spellStart"/>
            <w:r w:rsidRPr="009A7ED4">
              <w:t>the</w:t>
            </w:r>
            <w:proofErr w:type="spellEnd"/>
            <w:r w:rsidRPr="009A7ED4">
              <w:t xml:space="preserve"> hacker </w:t>
            </w:r>
            <w:proofErr w:type="spellStart"/>
            <w:r w:rsidRPr="009A7ED4">
              <w:t>posted</w:t>
            </w:r>
            <w:proofErr w:type="spellEnd"/>
            <w:r w:rsidRPr="009A7ED4">
              <w:t xml:space="preserve"> </w:t>
            </w:r>
            <w:proofErr w:type="spellStart"/>
            <w:r w:rsidRPr="009A7ED4">
              <w:t>the</w:t>
            </w:r>
            <w:proofErr w:type="spellEnd"/>
          </w:p>
        </w:tc>
        <w:tc>
          <w:tcPr>
            <w:tcW w:w="4414" w:type="dxa"/>
            <w:tcMar/>
          </w:tcPr>
          <w:p w:rsidRPr="009A7ED4" w:rsidR="006452E6" w:rsidP="00FF5FB0" w:rsidRDefault="006452E6" w14:paraId="7B22AA44" w14:textId="2E009E98">
            <w:pPr>
              <w:ind w:firstLine="0"/>
            </w:pPr>
            <w:r w:rsidR="322D8E6D">
              <w:rPr/>
              <w:t>['middle', 'east', 'news', 'agency', 'state', 'news', 'agency', '</w:t>
            </w:r>
            <w:proofErr w:type="spellStart"/>
            <w:r w:rsidR="322D8E6D">
              <w:rPr/>
              <w:t>egypt</w:t>
            </w:r>
            <w:proofErr w:type="spellEnd"/>
            <w:r w:rsidR="322D8E6D">
              <w:rPr/>
              <w:t>', 'hacked', 'seems', '</w:t>
            </w:r>
            <w:proofErr w:type="spellStart"/>
            <w:r w:rsidR="322D8E6D">
              <w:rPr/>
              <w:t>turkish</w:t>
            </w:r>
            <w:proofErr w:type="spellEnd"/>
            <w:r w:rsidR="322D8E6D">
              <w:rPr/>
              <w:t>', 'hacker', 'hacker', 'posted']</w:t>
            </w:r>
          </w:p>
        </w:tc>
      </w:tr>
    </w:tbl>
    <w:p w:rsidRPr="009A7ED4" w:rsidR="006452E6" w:rsidP="006452E6" w:rsidRDefault="006452E6" w14:paraId="7CF19CFE" w14:textId="77777777">
      <w:pPr>
        <w:jc w:val="center"/>
        <w:rPr>
          <w:sz w:val="20"/>
          <w:szCs w:val="20"/>
        </w:rPr>
      </w:pPr>
      <w:proofErr w:type="spellStart"/>
      <w:r w:rsidRPr="62909BAE">
        <w:rPr>
          <w:sz w:val="20"/>
          <w:szCs w:val="20"/>
        </w:rPr>
        <w:t>Table</w:t>
      </w:r>
      <w:proofErr w:type="spellEnd"/>
      <w:r w:rsidRPr="62909BAE">
        <w:rPr>
          <w:sz w:val="20"/>
          <w:szCs w:val="20"/>
        </w:rPr>
        <w:t xml:space="preserve"> 3</w:t>
      </w:r>
      <w:r w:rsidRPr="009A7ED4">
        <w:rPr>
          <w:sz w:val="20"/>
          <w:szCs w:val="20"/>
        </w:rPr>
        <w:t xml:space="preserve">. In </w:t>
      </w:r>
      <w:proofErr w:type="spellStart"/>
      <w:r w:rsidRPr="009A7ED4">
        <w:rPr>
          <w:sz w:val="20"/>
          <w:szCs w:val="20"/>
        </w:rPr>
        <w:t>this</w:t>
      </w:r>
      <w:proofErr w:type="spellEnd"/>
      <w:r w:rsidRPr="009A7ED4">
        <w:rPr>
          <w:sz w:val="20"/>
          <w:szCs w:val="20"/>
        </w:rPr>
        <w:t xml:space="preserve"> </w:t>
      </w:r>
      <w:proofErr w:type="spellStart"/>
      <w:r w:rsidRPr="009A7ED4">
        <w:rPr>
          <w:sz w:val="20"/>
          <w:szCs w:val="20"/>
        </w:rPr>
        <w:t>table</w:t>
      </w:r>
      <w:proofErr w:type="spellEnd"/>
      <w:r w:rsidRPr="009A7ED4">
        <w:rPr>
          <w:sz w:val="20"/>
          <w:szCs w:val="20"/>
        </w:rPr>
        <w:t xml:space="preserve"> we show </w:t>
      </w:r>
      <w:proofErr w:type="spellStart"/>
      <w:r w:rsidRPr="009A7ED4">
        <w:rPr>
          <w:sz w:val="20"/>
          <w:szCs w:val="20"/>
        </w:rPr>
        <w:t>the</w:t>
      </w:r>
      <w:proofErr w:type="spellEnd"/>
      <w:r w:rsidRPr="009A7ED4">
        <w:rPr>
          <w:sz w:val="20"/>
          <w:szCs w:val="20"/>
        </w:rPr>
        <w:t xml:space="preserve"> </w:t>
      </w:r>
      <w:proofErr w:type="spellStart"/>
      <w:r w:rsidRPr="009A7ED4">
        <w:rPr>
          <w:sz w:val="20"/>
          <w:szCs w:val="20"/>
        </w:rPr>
        <w:t>example</w:t>
      </w:r>
      <w:proofErr w:type="spellEnd"/>
      <w:r w:rsidRPr="009A7ED4">
        <w:rPr>
          <w:sz w:val="20"/>
          <w:szCs w:val="20"/>
        </w:rPr>
        <w:t xml:space="preserve"> of a tweet in </w:t>
      </w:r>
      <w:proofErr w:type="spellStart"/>
      <w:r w:rsidRPr="009A7ED4">
        <w:rPr>
          <w:sz w:val="20"/>
          <w:szCs w:val="20"/>
        </w:rPr>
        <w:t>which</w:t>
      </w:r>
      <w:proofErr w:type="spellEnd"/>
      <w:r w:rsidRPr="009A7ED4">
        <w:rPr>
          <w:sz w:val="20"/>
          <w:szCs w:val="20"/>
        </w:rPr>
        <w:t xml:space="preserve"> had been </w:t>
      </w:r>
      <w:proofErr w:type="spellStart"/>
      <w:r w:rsidRPr="009A7ED4">
        <w:rPr>
          <w:sz w:val="20"/>
          <w:szCs w:val="20"/>
        </w:rPr>
        <w:t>removed</w:t>
      </w:r>
      <w:proofErr w:type="spellEnd"/>
      <w:r w:rsidRPr="009A7ED4">
        <w:rPr>
          <w:sz w:val="20"/>
          <w:szCs w:val="20"/>
        </w:rPr>
        <w:t xml:space="preserve"> </w:t>
      </w:r>
      <w:proofErr w:type="spellStart"/>
      <w:r w:rsidRPr="009A7ED4">
        <w:rPr>
          <w:sz w:val="20"/>
          <w:szCs w:val="20"/>
        </w:rPr>
        <w:t>the</w:t>
      </w:r>
      <w:proofErr w:type="spellEnd"/>
      <w:r w:rsidRPr="009A7ED4">
        <w:rPr>
          <w:sz w:val="20"/>
          <w:szCs w:val="20"/>
        </w:rPr>
        <w:t xml:space="preserve"> common </w:t>
      </w:r>
      <w:proofErr w:type="spellStart"/>
      <w:r w:rsidRPr="009A7ED4">
        <w:rPr>
          <w:sz w:val="20"/>
          <w:szCs w:val="20"/>
        </w:rPr>
        <w:t>english</w:t>
      </w:r>
      <w:proofErr w:type="spellEnd"/>
      <w:r w:rsidRPr="009A7ED4">
        <w:rPr>
          <w:sz w:val="20"/>
          <w:szCs w:val="20"/>
        </w:rPr>
        <w:t xml:space="preserve"> </w:t>
      </w:r>
      <w:proofErr w:type="spellStart"/>
      <w:r w:rsidRPr="009A7ED4">
        <w:rPr>
          <w:sz w:val="20"/>
          <w:szCs w:val="20"/>
        </w:rPr>
        <w:t>words</w:t>
      </w:r>
      <w:proofErr w:type="spellEnd"/>
      <w:r w:rsidRPr="009A7ED4">
        <w:rPr>
          <w:sz w:val="20"/>
          <w:szCs w:val="20"/>
        </w:rPr>
        <w:t>.</w:t>
      </w:r>
    </w:p>
    <w:p w:rsidRPr="009A7ED4" w:rsidR="006452E6" w:rsidP="006452E6" w:rsidRDefault="006452E6" w14:paraId="5C20C577" w14:textId="77777777">
      <w:pPr>
        <w:jc w:val="center"/>
        <w:rPr>
          <w:sz w:val="20"/>
          <w:szCs w:val="20"/>
        </w:rPr>
      </w:pPr>
    </w:p>
    <w:p w:rsidRPr="009A7ED4" w:rsidR="006452E6" w:rsidP="003E7A03" w:rsidRDefault="006452E6" w14:paraId="7044568C" w14:textId="249EEFEE">
      <w:pPr>
        <w:ind w:firstLine="0"/>
        <w:rPr>
          <w:sz w:val="24"/>
        </w:rPr>
      </w:pPr>
      <w:r w:rsidRPr="009A7ED4">
        <w:rPr>
          <w:sz w:val="24"/>
        </w:rPr>
        <w:t xml:space="preserve">After doing that we put the words into a matrix using </w:t>
      </w:r>
      <w:proofErr w:type="spellStart"/>
      <w:r w:rsidRPr="009A7ED4">
        <w:rPr>
          <w:sz w:val="24"/>
        </w:rPr>
        <w:t>CountVectorizer</w:t>
      </w:r>
      <w:proofErr w:type="spellEnd"/>
      <w:r w:rsidRPr="003E7A03">
        <w:rPr>
          <w:rStyle w:val="FootnoteReference"/>
          <w:sz w:val="24"/>
          <w:lang w:val="nl-NL"/>
        </w:rPr>
        <w:footnoteReference w:id="6"/>
      </w:r>
      <w:r w:rsidRPr="009A7ED4">
        <w:rPr>
          <w:sz w:val="24"/>
        </w:rPr>
        <w:t xml:space="preserve"> method in order to </w:t>
      </w:r>
      <w:r w:rsidR="004150D8">
        <w:rPr>
          <w:sz w:val="24"/>
        </w:rPr>
        <w:t xml:space="preserve">give the input </w:t>
      </w:r>
      <w:r w:rsidR="009E42C6">
        <w:rPr>
          <w:sz w:val="24"/>
        </w:rPr>
        <w:t>to the</w:t>
      </w:r>
      <w:r w:rsidRPr="009A7ED4">
        <w:rPr>
          <w:sz w:val="24"/>
        </w:rPr>
        <w:t xml:space="preserve"> Naive Bayes classifier. After that we split our </w:t>
      </w:r>
      <w:r w:rsidR="009E42C6">
        <w:rPr>
          <w:sz w:val="24"/>
        </w:rPr>
        <w:t>Data</w:t>
      </w:r>
      <w:r w:rsidRPr="009A7ED4">
        <w:rPr>
          <w:sz w:val="24"/>
        </w:rPr>
        <w:t xml:space="preserve"> in Training set 6839 tweets and Test Data 3369 tweets. We search </w:t>
      </w:r>
      <w:r w:rsidR="004A137B">
        <w:rPr>
          <w:sz w:val="24"/>
        </w:rPr>
        <w:t>for t</w:t>
      </w:r>
      <w:r w:rsidRPr="009A7ED4">
        <w:rPr>
          <w:sz w:val="24"/>
        </w:rPr>
        <w:t xml:space="preserve">he best value of alpha. We made a table in order to compare which is the most accurate value of alpha in the Test set. We consider it the following fields: alpha, Train Accuracy, Test Accuracy, Test Recall and Test Precision. </w:t>
      </w:r>
      <w:proofErr w:type="gramStart"/>
      <w:r w:rsidRPr="009A7ED4">
        <w:rPr>
          <w:sz w:val="24"/>
        </w:rPr>
        <w:t>So</w:t>
      </w:r>
      <w:proofErr w:type="gramEnd"/>
      <w:r w:rsidRPr="009A7ED4">
        <w:rPr>
          <w:sz w:val="24"/>
        </w:rPr>
        <w:t xml:space="preserve"> we were able to compare the results and see which value gave us the best results.</w:t>
      </w:r>
    </w:p>
    <w:p w:rsidRPr="009A7ED4" w:rsidR="006452E6" w:rsidP="006452E6" w:rsidRDefault="006452E6" w14:paraId="08B91D6B" w14:textId="77777777"/>
    <w:p w:rsidRPr="009A7ED4" w:rsidR="006452E6" w:rsidP="003E7A03" w:rsidRDefault="006452E6" w14:paraId="40AA3C5B" w14:textId="00449A8E">
      <w:pPr>
        <w:ind w:firstLine="0"/>
        <w:rPr>
          <w:sz w:val="24"/>
        </w:rPr>
      </w:pPr>
      <w:r w:rsidRPr="009A7ED4">
        <w:rPr>
          <w:sz w:val="24"/>
        </w:rPr>
        <w:t>We d</w:t>
      </w:r>
      <w:r w:rsidR="006813C9">
        <w:rPr>
          <w:sz w:val="24"/>
        </w:rPr>
        <w:t>id</w:t>
      </w:r>
      <w:r w:rsidRPr="009A7ED4">
        <w:rPr>
          <w:sz w:val="24"/>
        </w:rPr>
        <w:t xml:space="preserve"> the same with </w:t>
      </w:r>
      <w:proofErr w:type="spellStart"/>
      <w:r w:rsidRPr="009A7ED4">
        <w:rPr>
          <w:sz w:val="24"/>
        </w:rPr>
        <w:t>the</w:t>
      </w:r>
      <w:proofErr w:type="spellEnd"/>
      <w:r w:rsidRPr="009A7ED4">
        <w:rPr>
          <w:sz w:val="24"/>
        </w:rPr>
        <w:t xml:space="preserve"> </w:t>
      </w:r>
      <w:proofErr w:type="spellStart"/>
      <w:r w:rsidRPr="009A7ED4">
        <w:rPr>
          <w:sz w:val="24"/>
        </w:rPr>
        <w:t>Supported</w:t>
      </w:r>
      <w:proofErr w:type="spellEnd"/>
      <w:r w:rsidRPr="009A7ED4">
        <w:rPr>
          <w:sz w:val="24"/>
        </w:rPr>
        <w:t xml:space="preserve"> </w:t>
      </w:r>
      <w:proofErr w:type="spellStart"/>
      <w:r w:rsidRPr="009A7ED4">
        <w:rPr>
          <w:sz w:val="24"/>
        </w:rPr>
        <w:t>Vectors</w:t>
      </w:r>
      <w:proofErr w:type="spellEnd"/>
      <w:r w:rsidRPr="009A7ED4">
        <w:rPr>
          <w:sz w:val="24"/>
        </w:rPr>
        <w:t xml:space="preserve"> Machine </w:t>
      </w:r>
      <w:proofErr w:type="spellStart"/>
      <w:r w:rsidRPr="009A7ED4">
        <w:rPr>
          <w:sz w:val="24"/>
        </w:rPr>
        <w:t>classifier</w:t>
      </w:r>
      <w:proofErr w:type="spellEnd"/>
      <w:r w:rsidRPr="009A7ED4">
        <w:rPr>
          <w:sz w:val="24"/>
        </w:rPr>
        <w:t xml:space="preserve">, we split </w:t>
      </w:r>
      <w:proofErr w:type="spellStart"/>
      <w:r w:rsidRPr="009A7ED4">
        <w:rPr>
          <w:sz w:val="24"/>
        </w:rPr>
        <w:t>the</w:t>
      </w:r>
      <w:proofErr w:type="spellEnd"/>
      <w:r w:rsidRPr="009A7ED4">
        <w:rPr>
          <w:sz w:val="24"/>
        </w:rPr>
        <w:t xml:space="preserve"> data </w:t>
      </w:r>
      <w:proofErr w:type="spellStart"/>
      <w:r w:rsidRPr="009A7ED4">
        <w:rPr>
          <w:sz w:val="24"/>
        </w:rPr>
        <w:t>and</w:t>
      </w:r>
      <w:proofErr w:type="spellEnd"/>
      <w:r w:rsidRPr="009A7ED4">
        <w:rPr>
          <w:sz w:val="24"/>
        </w:rPr>
        <w:t xml:space="preserve"> start making </w:t>
      </w:r>
      <w:proofErr w:type="spellStart"/>
      <w:r w:rsidRPr="009A7ED4">
        <w:rPr>
          <w:sz w:val="24"/>
        </w:rPr>
        <w:t>the</w:t>
      </w:r>
      <w:proofErr w:type="spellEnd"/>
      <w:r w:rsidRPr="009A7ED4">
        <w:rPr>
          <w:sz w:val="24"/>
        </w:rPr>
        <w:t xml:space="preserve"> </w:t>
      </w:r>
      <w:proofErr w:type="spellStart"/>
      <w:r w:rsidRPr="009A7ED4">
        <w:rPr>
          <w:sz w:val="24"/>
        </w:rPr>
        <w:t>comparation</w:t>
      </w:r>
      <w:proofErr w:type="spellEnd"/>
      <w:r w:rsidRPr="009A7ED4">
        <w:rPr>
          <w:sz w:val="24"/>
        </w:rPr>
        <w:t xml:space="preserve"> but </w:t>
      </w:r>
      <w:proofErr w:type="spellStart"/>
      <w:r w:rsidRPr="009A7ED4">
        <w:rPr>
          <w:sz w:val="24"/>
        </w:rPr>
        <w:t>this</w:t>
      </w:r>
      <w:proofErr w:type="spellEnd"/>
      <w:r w:rsidRPr="009A7ED4">
        <w:rPr>
          <w:sz w:val="24"/>
        </w:rPr>
        <w:t xml:space="preserve"> time </w:t>
      </w:r>
      <w:proofErr w:type="spellStart"/>
      <w:r w:rsidRPr="009A7ED4">
        <w:rPr>
          <w:sz w:val="24"/>
        </w:rPr>
        <w:t>with</w:t>
      </w:r>
      <w:proofErr w:type="spellEnd"/>
      <w:r w:rsidRPr="009A7ED4">
        <w:rPr>
          <w:sz w:val="24"/>
        </w:rPr>
        <w:t xml:space="preserve"> a C </w:t>
      </w:r>
      <w:proofErr w:type="spellStart"/>
      <w:r w:rsidRPr="009A7ED4">
        <w:rPr>
          <w:sz w:val="24"/>
        </w:rPr>
        <w:t>value</w:t>
      </w:r>
      <w:proofErr w:type="spellEnd"/>
      <w:r w:rsidRPr="009A7ED4">
        <w:rPr>
          <w:sz w:val="24"/>
        </w:rPr>
        <w:t xml:space="preserve"> </w:t>
      </w:r>
      <w:proofErr w:type="spellStart"/>
      <w:r w:rsidRPr="009A7ED4">
        <w:rPr>
          <w:sz w:val="24"/>
        </w:rPr>
        <w:t>instead</w:t>
      </w:r>
      <w:proofErr w:type="spellEnd"/>
      <w:r w:rsidRPr="009A7ED4">
        <w:rPr>
          <w:sz w:val="24"/>
        </w:rPr>
        <w:t xml:space="preserve"> </w:t>
      </w:r>
      <w:proofErr w:type="spellStart"/>
      <w:r w:rsidRPr="009A7ED4">
        <w:rPr>
          <w:sz w:val="24"/>
        </w:rPr>
        <w:t>the</w:t>
      </w:r>
      <w:proofErr w:type="spellEnd"/>
      <w:r w:rsidRPr="009A7ED4">
        <w:rPr>
          <w:sz w:val="24"/>
        </w:rPr>
        <w:t xml:space="preserve"> </w:t>
      </w:r>
      <w:proofErr w:type="spellStart"/>
      <w:r w:rsidRPr="009A7ED4">
        <w:rPr>
          <w:sz w:val="24"/>
        </w:rPr>
        <w:t>alpha</w:t>
      </w:r>
      <w:proofErr w:type="spellEnd"/>
      <w:r w:rsidRPr="009A7ED4">
        <w:rPr>
          <w:sz w:val="24"/>
        </w:rPr>
        <w:t xml:space="preserve"> </w:t>
      </w:r>
      <w:proofErr w:type="spellStart"/>
      <w:r w:rsidRPr="009A7ED4">
        <w:rPr>
          <w:sz w:val="24"/>
        </w:rPr>
        <w:t>and</w:t>
      </w:r>
      <w:proofErr w:type="spellEnd"/>
      <w:r w:rsidRPr="009A7ED4">
        <w:rPr>
          <w:sz w:val="24"/>
        </w:rPr>
        <w:t xml:space="preserve"> </w:t>
      </w:r>
      <w:proofErr w:type="spellStart"/>
      <w:r w:rsidRPr="009A7ED4">
        <w:rPr>
          <w:sz w:val="24"/>
        </w:rPr>
        <w:t>the</w:t>
      </w:r>
      <w:proofErr w:type="spellEnd"/>
      <w:r w:rsidRPr="009A7ED4">
        <w:rPr>
          <w:sz w:val="24"/>
        </w:rPr>
        <w:t xml:space="preserve"> </w:t>
      </w:r>
      <w:proofErr w:type="spellStart"/>
      <w:r w:rsidRPr="009A7ED4">
        <w:rPr>
          <w:sz w:val="24"/>
        </w:rPr>
        <w:t>same</w:t>
      </w:r>
      <w:proofErr w:type="spellEnd"/>
      <w:r w:rsidRPr="009A7ED4">
        <w:rPr>
          <w:sz w:val="24"/>
        </w:rPr>
        <w:t xml:space="preserve"> fields Train </w:t>
      </w:r>
      <w:proofErr w:type="spellStart"/>
      <w:r w:rsidRPr="009A7ED4">
        <w:rPr>
          <w:sz w:val="24"/>
        </w:rPr>
        <w:t>Accuracy</w:t>
      </w:r>
      <w:proofErr w:type="spellEnd"/>
      <w:r w:rsidRPr="009A7ED4">
        <w:rPr>
          <w:sz w:val="24"/>
        </w:rPr>
        <w:t xml:space="preserve">, Test </w:t>
      </w:r>
      <w:proofErr w:type="spellStart"/>
      <w:r w:rsidRPr="009A7ED4">
        <w:rPr>
          <w:sz w:val="24"/>
        </w:rPr>
        <w:t>Accuracy</w:t>
      </w:r>
      <w:proofErr w:type="spellEnd"/>
      <w:r w:rsidRPr="009A7ED4">
        <w:rPr>
          <w:sz w:val="24"/>
        </w:rPr>
        <w:t xml:space="preserve">, Test </w:t>
      </w:r>
      <w:proofErr w:type="spellStart"/>
      <w:r w:rsidRPr="009A7ED4">
        <w:rPr>
          <w:sz w:val="24"/>
        </w:rPr>
        <w:t>Recall</w:t>
      </w:r>
      <w:proofErr w:type="spellEnd"/>
      <w:r w:rsidRPr="009A7ED4">
        <w:rPr>
          <w:sz w:val="24"/>
        </w:rPr>
        <w:t xml:space="preserve"> </w:t>
      </w:r>
      <w:proofErr w:type="spellStart"/>
      <w:r w:rsidRPr="009A7ED4">
        <w:rPr>
          <w:sz w:val="24"/>
        </w:rPr>
        <w:t>and</w:t>
      </w:r>
      <w:proofErr w:type="spellEnd"/>
      <w:r w:rsidRPr="009A7ED4">
        <w:rPr>
          <w:sz w:val="24"/>
        </w:rPr>
        <w:t xml:space="preserve"> Test </w:t>
      </w:r>
      <w:proofErr w:type="spellStart"/>
      <w:r w:rsidRPr="009A7ED4">
        <w:rPr>
          <w:sz w:val="24"/>
        </w:rPr>
        <w:t>precision</w:t>
      </w:r>
      <w:proofErr w:type="spellEnd"/>
      <w:r w:rsidRPr="009A7ED4">
        <w:rPr>
          <w:sz w:val="24"/>
        </w:rPr>
        <w:t xml:space="preserve">. </w:t>
      </w:r>
    </w:p>
    <w:p w:rsidRPr="009A7ED4" w:rsidR="006452E6" w:rsidP="006452E6" w:rsidRDefault="006452E6" w14:paraId="5DDA4885" w14:textId="77777777">
      <w:pPr>
        <w:rPr>
          <w:sz w:val="24"/>
        </w:rPr>
      </w:pPr>
    </w:p>
    <w:p w:rsidRPr="009C04C2" w:rsidR="009C04C2" w:rsidP="009C04C2" w:rsidRDefault="006452E6" w14:paraId="132168B1" w14:textId="2FAAEF63">
      <w:pPr>
        <w:ind w:firstLine="0"/>
        <w:rPr>
          <w:sz w:val="24"/>
        </w:rPr>
      </w:pPr>
      <w:r w:rsidRPr="009A7ED4">
        <w:rPr>
          <w:sz w:val="24"/>
        </w:rPr>
        <w:t>Finally</w:t>
      </w:r>
      <w:r w:rsidR="00FB58D9">
        <w:rPr>
          <w:sz w:val="24"/>
        </w:rPr>
        <w:t>,</w:t>
      </w:r>
      <w:r w:rsidRPr="009A7ED4">
        <w:rPr>
          <w:sz w:val="24"/>
        </w:rPr>
        <w:t xml:space="preserve"> we conclude that </w:t>
      </w:r>
      <w:proofErr w:type="spellStart"/>
      <w:r w:rsidRPr="009A7ED4">
        <w:rPr>
          <w:sz w:val="24"/>
        </w:rPr>
        <w:t>the</w:t>
      </w:r>
      <w:proofErr w:type="spellEnd"/>
      <w:r w:rsidRPr="009A7ED4">
        <w:rPr>
          <w:sz w:val="24"/>
        </w:rPr>
        <w:t xml:space="preserve"> best </w:t>
      </w:r>
      <w:proofErr w:type="spellStart"/>
      <w:r w:rsidRPr="009A7ED4">
        <w:rPr>
          <w:sz w:val="24"/>
        </w:rPr>
        <w:t>classifier</w:t>
      </w:r>
      <w:proofErr w:type="spellEnd"/>
      <w:r w:rsidRPr="009A7ED4">
        <w:rPr>
          <w:sz w:val="24"/>
        </w:rPr>
        <w:t xml:space="preserve"> </w:t>
      </w:r>
      <w:proofErr w:type="spellStart"/>
      <w:r w:rsidRPr="009A7ED4">
        <w:rPr>
          <w:sz w:val="24"/>
        </w:rPr>
        <w:t>for</w:t>
      </w:r>
      <w:proofErr w:type="spellEnd"/>
      <w:r w:rsidRPr="009A7ED4">
        <w:rPr>
          <w:sz w:val="24"/>
        </w:rPr>
        <w:t xml:space="preserve"> </w:t>
      </w:r>
      <w:proofErr w:type="spellStart"/>
      <w:r w:rsidRPr="009A7ED4">
        <w:rPr>
          <w:sz w:val="24"/>
        </w:rPr>
        <w:t>us</w:t>
      </w:r>
      <w:proofErr w:type="spellEnd"/>
      <w:r w:rsidRPr="009A7ED4">
        <w:rPr>
          <w:sz w:val="24"/>
        </w:rPr>
        <w:t xml:space="preserve"> was </w:t>
      </w:r>
      <w:proofErr w:type="spellStart"/>
      <w:r w:rsidRPr="009A7ED4">
        <w:rPr>
          <w:sz w:val="24"/>
        </w:rPr>
        <w:t>Naive</w:t>
      </w:r>
      <w:proofErr w:type="spellEnd"/>
      <w:r w:rsidRPr="009A7ED4">
        <w:rPr>
          <w:sz w:val="24"/>
        </w:rPr>
        <w:t xml:space="preserve"> Bayes classifier </w:t>
      </w:r>
      <w:r w:rsidR="0072471F">
        <w:rPr>
          <w:sz w:val="24"/>
        </w:rPr>
        <w:t>if we compare it</w:t>
      </w:r>
      <w:r w:rsidRPr="009A7ED4">
        <w:rPr>
          <w:sz w:val="24"/>
        </w:rPr>
        <w:t xml:space="preserve"> with SVM classifier, </w:t>
      </w:r>
      <w:proofErr w:type="spellStart"/>
      <w:r w:rsidRPr="009A7ED4">
        <w:rPr>
          <w:sz w:val="24"/>
        </w:rPr>
        <w:t>because</w:t>
      </w:r>
      <w:proofErr w:type="spellEnd"/>
      <w:r w:rsidRPr="009A7ED4">
        <w:rPr>
          <w:sz w:val="24"/>
        </w:rPr>
        <w:t xml:space="preserve"> we </w:t>
      </w:r>
      <w:proofErr w:type="spellStart"/>
      <w:r w:rsidRPr="009A7ED4">
        <w:rPr>
          <w:sz w:val="24"/>
        </w:rPr>
        <w:t>got</w:t>
      </w:r>
      <w:proofErr w:type="spellEnd"/>
      <w:r w:rsidRPr="009A7ED4">
        <w:rPr>
          <w:sz w:val="24"/>
        </w:rPr>
        <w:t xml:space="preserve"> a Test </w:t>
      </w:r>
      <w:proofErr w:type="spellStart"/>
      <w:r w:rsidRPr="009A7ED4">
        <w:rPr>
          <w:sz w:val="24"/>
        </w:rPr>
        <w:t>Accuray</w:t>
      </w:r>
      <w:proofErr w:type="spellEnd"/>
      <w:r w:rsidRPr="009A7ED4">
        <w:rPr>
          <w:sz w:val="24"/>
        </w:rPr>
        <w:t xml:space="preserve"> of 0.9121 in </w:t>
      </w:r>
      <w:proofErr w:type="spellStart"/>
      <w:r w:rsidRPr="009A7ED4">
        <w:rPr>
          <w:sz w:val="24"/>
        </w:rPr>
        <w:t>Naive</w:t>
      </w:r>
      <w:proofErr w:type="spellEnd"/>
      <w:r w:rsidRPr="009A7ED4">
        <w:rPr>
          <w:sz w:val="24"/>
        </w:rPr>
        <w:t xml:space="preserve"> Bayes </w:t>
      </w:r>
      <w:proofErr w:type="spellStart"/>
      <w:r w:rsidRPr="009A7ED4">
        <w:rPr>
          <w:sz w:val="24"/>
        </w:rPr>
        <w:t>classifier</w:t>
      </w:r>
      <w:proofErr w:type="spellEnd"/>
      <w:r w:rsidRPr="009A7ED4">
        <w:rPr>
          <w:sz w:val="24"/>
        </w:rPr>
        <w:t xml:space="preserve"> </w:t>
      </w:r>
      <w:proofErr w:type="spellStart"/>
      <w:r w:rsidRPr="009A7ED4">
        <w:rPr>
          <w:sz w:val="24"/>
        </w:rPr>
        <w:t>while</w:t>
      </w:r>
      <w:proofErr w:type="spellEnd"/>
      <w:r w:rsidRPr="009A7ED4">
        <w:rPr>
          <w:sz w:val="24"/>
        </w:rPr>
        <w:t xml:space="preserve"> we </w:t>
      </w:r>
      <w:proofErr w:type="spellStart"/>
      <w:proofErr w:type="gramStart"/>
      <w:r w:rsidRPr="009A7ED4">
        <w:rPr>
          <w:sz w:val="24"/>
        </w:rPr>
        <w:t>got</w:t>
      </w:r>
      <w:proofErr w:type="spellEnd"/>
      <w:r w:rsidRPr="009A7ED4">
        <w:rPr>
          <w:sz w:val="24"/>
        </w:rPr>
        <w:t xml:space="preserve">  0.8993</w:t>
      </w:r>
      <w:proofErr w:type="gramEnd"/>
      <w:r w:rsidRPr="009A7ED4">
        <w:rPr>
          <w:sz w:val="24"/>
        </w:rPr>
        <w:t xml:space="preserve"> Test Accuracy in SVM classifier.</w:t>
      </w:r>
    </w:p>
    <w:p w:rsidRPr="0020046E" w:rsidR="0020046E" w:rsidP="0020046E" w:rsidRDefault="0020046E" w14:paraId="5FA973D3" w14:textId="77777777">
      <w:pPr>
        <w:pStyle w:val="BodyText"/>
      </w:pPr>
    </w:p>
    <w:p w:rsidR="00387697" w:rsidP="00387697" w:rsidRDefault="00387697" w14:paraId="0D181BFE" w14:textId="62708EC1">
      <w:pPr>
        <w:ind w:firstLine="0"/>
        <w:rPr>
          <w:b/>
          <w:bCs/>
          <w:color w:val="000000" w:themeColor="text2"/>
          <w:sz w:val="36"/>
          <w:szCs w:val="36"/>
        </w:rPr>
      </w:pPr>
      <w:r>
        <w:rPr>
          <w:b/>
          <w:bCs/>
          <w:color w:val="000000" w:themeColor="text2"/>
          <w:sz w:val="36"/>
          <w:szCs w:val="36"/>
        </w:rPr>
        <w:t>7. C</w:t>
      </w:r>
      <w:r w:rsidRPr="05C0067D" w:rsidR="05C0067D">
        <w:rPr>
          <w:b/>
          <w:bCs/>
          <w:color w:val="000000" w:themeColor="text2"/>
          <w:sz w:val="36"/>
          <w:szCs w:val="36"/>
        </w:rPr>
        <w:t>onclusions</w:t>
      </w:r>
    </w:p>
    <w:sdt>
      <w:sdtPr>
        <w:rPr>
          <w:rFonts w:asciiTheme="majorHAnsi" w:hAnsiTheme="majorHAnsi" w:eastAsiaTheme="majorEastAsia" w:cstheme="majorBidi"/>
        </w:rPr>
        <w:id w:val="-573587230"/>
        <w:bibliography/>
      </w:sdtPr>
      <w:sdtEndPr>
        <w:rPr>
          <w:rFonts w:cstheme="minorHAnsi"/>
          <w:b/>
          <w:color w:val="000000" w:themeColor="text1"/>
        </w:rPr>
      </w:sdtEndPr>
      <w:sdtContent>
        <w:p w:rsidRPr="00F4716F" w:rsidR="00A75F85" w:rsidP="00F4716F" w:rsidRDefault="00A75F85" w14:paraId="437A02E1" w14:textId="433F583E">
          <w:pPr>
            <w:pStyle w:val="BodyText"/>
            <w:jc w:val="both"/>
            <w:rPr>
              <w:rFonts w:eastAsia="Times New Roman"/>
              <w:color w:val="000000" w:themeColor="text1"/>
              <w:sz w:val="24"/>
            </w:rPr>
          </w:pPr>
          <w:r w:rsidRPr="00F4716F">
            <w:rPr>
              <w:rFonts w:eastAsia="Times New Roman"/>
              <w:color w:val="000000" w:themeColor="text1"/>
              <w:sz w:val="24"/>
            </w:rPr>
            <w:t xml:space="preserve">This paper presented a methodology to distinguish hacktivists by using our own classifiers and sentiment analysis in Twitter. Our methodology collects tweets from 70 </w:t>
          </w:r>
          <w:r w:rsidRPr="00F4716F" w:rsidR="000F1D29">
            <w:rPr>
              <w:rFonts w:eastAsia="Times New Roman"/>
              <w:color w:val="000000" w:themeColor="text1"/>
              <w:sz w:val="24"/>
            </w:rPr>
            <w:t>hacktivists</w:t>
          </w:r>
          <w:r w:rsidRPr="00F4716F">
            <w:rPr>
              <w:rFonts w:eastAsia="Times New Roman"/>
              <w:color w:val="000000" w:themeColor="text1"/>
              <w:sz w:val="24"/>
            </w:rPr>
            <w:t xml:space="preserve"> and classifies them as negative, positive by hand-written sentiment classifier. Specifically, we have shown that the proposed methodology can detect whether the user is </w:t>
          </w:r>
          <w:r w:rsidRPr="00F4716F" w:rsidR="000F1D29">
            <w:rPr>
              <w:rFonts w:eastAsia="Times New Roman"/>
              <w:color w:val="000000" w:themeColor="text1"/>
              <w:sz w:val="24"/>
            </w:rPr>
            <w:t>hacktivist</w:t>
          </w:r>
          <w:r w:rsidRPr="00F4716F">
            <w:rPr>
              <w:rFonts w:eastAsia="Times New Roman"/>
              <w:color w:val="000000" w:themeColor="text1"/>
              <w:sz w:val="24"/>
            </w:rPr>
            <w:t xml:space="preserve">.  </w:t>
          </w:r>
          <w:r w:rsidR="00F70006">
            <w:rPr>
              <w:rFonts w:eastAsia="Times New Roman"/>
              <w:color w:val="000000" w:themeColor="text1"/>
              <w:sz w:val="24"/>
            </w:rPr>
            <w:t>W</w:t>
          </w:r>
          <w:r w:rsidRPr="00F4716F">
            <w:rPr>
              <w:rFonts w:eastAsia="Times New Roman"/>
              <w:color w:val="000000" w:themeColor="text1"/>
              <w:sz w:val="24"/>
            </w:rPr>
            <w:t xml:space="preserve">e notice that Machine learning algorithms can do high accuracy for distinguishing users when using our methodology. </w:t>
          </w:r>
        </w:p>
        <w:p w:rsidRPr="00F4716F" w:rsidR="003075F8" w:rsidP="00F4716F" w:rsidRDefault="003075F8" w14:paraId="00F8DF08" w14:textId="442ABA6E">
          <w:pPr>
            <w:pStyle w:val="BodyText"/>
            <w:jc w:val="both"/>
            <w:rPr>
              <w:rFonts w:eastAsia="Times New Roman"/>
              <w:color w:val="000000" w:themeColor="text1"/>
              <w:sz w:val="24"/>
            </w:rPr>
          </w:pPr>
          <w:r w:rsidRPr="00F4716F">
            <w:rPr>
              <w:rFonts w:eastAsia="Times New Roman"/>
              <w:color w:val="000000" w:themeColor="text1"/>
              <w:sz w:val="24"/>
            </w:rPr>
            <w:t xml:space="preserve">Social media can help people around the world communicate freely. we can use the social media as useful analysis media to detect the potential threats. In this paper, it has been shown that it is efficient to </w:t>
          </w:r>
          <w:r w:rsidRPr="00F4716F" w:rsidR="00E60DE2">
            <w:rPr>
              <w:rFonts w:eastAsia="Times New Roman"/>
              <w:color w:val="000000" w:themeColor="text1"/>
              <w:sz w:val="24"/>
            </w:rPr>
            <w:t>analyse</w:t>
          </w:r>
          <w:r w:rsidRPr="00F4716F">
            <w:rPr>
              <w:rFonts w:eastAsia="Times New Roman"/>
              <w:color w:val="000000" w:themeColor="text1"/>
              <w:sz w:val="24"/>
            </w:rPr>
            <w:t xml:space="preserve"> individual tendencies to detect possible hacktivist users. To do this, sentiment analysis, and word count frequency was conducted on the collected tweets, and we classified the users by the level of threat according to our criteria. And then, the classified possible hacktivist users were verified by performing information security compliance matching process. Machine learning algorithms were applied to detect possible hacktivist users. In this way, a methodology has been proposed to prevent damage to the organization’s information systems. This paper contributes to the analysis of data on social media to show that the criteria for detecting hacktivism threats are based on the sentiment level, word count frequency and the ratio of negative emotions, and it can be verified based on the concept of information security compliance. Above all, to improve the level of information protection of the organizations, it is necessary that not only the information protection person but also the management’s active interest and efforts are put together.</w:t>
          </w:r>
        </w:p>
        <w:p w:rsidRPr="00F4716F" w:rsidR="001D660C" w:rsidP="00F4716F" w:rsidRDefault="00A75F85" w14:paraId="606835F9" w14:textId="7A33DD2E">
          <w:pPr>
            <w:pStyle w:val="BodyText"/>
            <w:jc w:val="both"/>
            <w:rPr>
              <w:rFonts w:eastAsia="Times New Roman"/>
              <w:color w:val="000000" w:themeColor="text1"/>
              <w:sz w:val="24"/>
            </w:rPr>
          </w:pPr>
          <w:r w:rsidRPr="00F4716F">
            <w:rPr>
              <w:rFonts w:eastAsia="Times New Roman"/>
              <w:color w:val="000000" w:themeColor="text1"/>
              <w:sz w:val="24"/>
            </w:rPr>
            <w:t xml:space="preserve">Our work is </w:t>
          </w:r>
          <w:proofErr w:type="gramStart"/>
          <w:r w:rsidRPr="00F4716F">
            <w:rPr>
              <w:rFonts w:eastAsia="Times New Roman"/>
              <w:color w:val="000000" w:themeColor="text1"/>
              <w:sz w:val="24"/>
            </w:rPr>
            <w:t>actually not</w:t>
          </w:r>
          <w:proofErr w:type="gramEnd"/>
          <w:r w:rsidRPr="00F4716F">
            <w:rPr>
              <w:rFonts w:eastAsia="Times New Roman"/>
              <w:color w:val="000000" w:themeColor="text1"/>
              <w:sz w:val="24"/>
            </w:rPr>
            <w:t xml:space="preserve"> limited to detect </w:t>
          </w:r>
          <w:r w:rsidRPr="00F4716F" w:rsidR="000F1D29">
            <w:rPr>
              <w:rFonts w:eastAsia="Times New Roman"/>
              <w:color w:val="000000" w:themeColor="text1"/>
              <w:sz w:val="24"/>
            </w:rPr>
            <w:t>hacktivists</w:t>
          </w:r>
          <w:r w:rsidRPr="00F4716F">
            <w:rPr>
              <w:rFonts w:eastAsia="Times New Roman"/>
              <w:color w:val="000000" w:themeColor="text1"/>
              <w:sz w:val="24"/>
            </w:rPr>
            <w:t xml:space="preserve">. Our future goal is making complete machine learning algorithm for predicting cyberattacks from </w:t>
          </w:r>
          <w:r w:rsidRPr="00F4716F" w:rsidR="000F1D29">
            <w:rPr>
              <w:rFonts w:eastAsia="Times New Roman"/>
              <w:color w:val="000000" w:themeColor="text1"/>
              <w:sz w:val="24"/>
            </w:rPr>
            <w:t>hacktivists</w:t>
          </w:r>
          <w:r w:rsidRPr="00F4716F">
            <w:rPr>
              <w:rFonts w:eastAsia="Times New Roman"/>
              <w:color w:val="000000" w:themeColor="text1"/>
              <w:sz w:val="24"/>
            </w:rPr>
            <w:t xml:space="preserve">. </w:t>
          </w:r>
        </w:p>
        <w:p w:rsidRPr="006452E6" w:rsidR="006452E6" w:rsidP="006452E6" w:rsidRDefault="006452E6" w14:paraId="332DE281" w14:textId="77777777">
          <w:pPr>
            <w:pStyle w:val="BodyText"/>
          </w:pPr>
        </w:p>
        <w:p w:rsidRPr="00B90F9F" w:rsidR="00612919" w:rsidP="004A16AB" w:rsidRDefault="00F446E4" w14:paraId="42FB0BC0" w14:textId="74CF078C">
          <w:pPr>
            <w:spacing w:after="120"/>
            <w:ind w:firstLine="0"/>
            <w:jc w:val="both"/>
            <w:rPr>
              <w:rFonts w:cstheme="minorHAnsi"/>
              <w:b/>
              <w:color w:val="000000" w:themeColor="text1"/>
              <w:sz w:val="32"/>
            </w:rPr>
          </w:pPr>
          <w:r w:rsidRPr="00B90F9F">
            <w:rPr>
              <w:rFonts w:cstheme="minorHAnsi"/>
              <w:b/>
              <w:color w:val="000000" w:themeColor="text1"/>
              <w:sz w:val="32"/>
            </w:rPr>
            <w:t>7</w:t>
          </w:r>
          <w:r w:rsidRPr="00B90F9F" w:rsidR="001660AD">
            <w:rPr>
              <w:rFonts w:cstheme="minorHAnsi"/>
              <w:b/>
              <w:color w:val="000000" w:themeColor="text1"/>
              <w:sz w:val="32"/>
            </w:rPr>
            <w:t xml:space="preserve">.1 </w:t>
          </w:r>
          <w:r w:rsidRPr="00B90F9F" w:rsidR="00612919">
            <w:rPr>
              <w:rFonts w:cstheme="minorHAnsi"/>
              <w:b/>
              <w:color w:val="000000" w:themeColor="text1"/>
              <w:sz w:val="32"/>
            </w:rPr>
            <w:t>Future Work</w:t>
          </w:r>
        </w:p>
        <w:p w:rsidRPr="003E7A03" w:rsidR="00612919" w:rsidP="006452E6" w:rsidRDefault="006B1710" w14:paraId="21A49BD5" w14:textId="14BD78D5">
          <w:pPr>
            <w:pStyle w:val="NoSpacing"/>
            <w:spacing w:after="120" w:line="360" w:lineRule="auto"/>
            <w:jc w:val="both"/>
            <w:rPr>
              <w:rFonts w:cstheme="minorHAnsi"/>
              <w:color w:val="000000" w:themeColor="text1"/>
              <w:szCs w:val="22"/>
              <w:lang w:val="en-GB"/>
            </w:rPr>
          </w:pPr>
          <w:r w:rsidRPr="003E7A03">
            <w:rPr>
              <w:rFonts w:cstheme="minorHAnsi"/>
              <w:color w:val="000000" w:themeColor="text1"/>
              <w:szCs w:val="22"/>
              <w:lang w:val="en-GB"/>
            </w:rPr>
            <w:t xml:space="preserve">In this work we have explained a robust methodology for the study whether the addition of Twitter data helps in forecasting.  Our work could be improved in many ways, we proceed by explaining a few of the ideas we have not implemented yet. For example, we are currently using </w:t>
          </w:r>
          <w:r w:rsidRPr="003E7A03" w:rsidR="00F232A8">
            <w:rPr>
              <w:rFonts w:cstheme="minorHAnsi"/>
              <w:color w:val="000000" w:themeColor="text1"/>
              <w:szCs w:val="22"/>
              <w:lang w:val="en-GB"/>
            </w:rPr>
            <w:t>libraries</w:t>
          </w:r>
          <w:r w:rsidRPr="003E7A03">
            <w:rPr>
              <w:rFonts w:cstheme="minorHAnsi"/>
              <w:color w:val="000000" w:themeColor="text1"/>
              <w:szCs w:val="22"/>
              <w:lang w:val="en-GB"/>
            </w:rPr>
            <w:t xml:space="preserve"> to recognize sentiment in the sentiment analysis. In order to train a sentiment classifier, supervised learning usually re-quires hand-label</w:t>
          </w:r>
          <w:r w:rsidRPr="003E7A03" w:rsidR="00F446E4">
            <w:rPr>
              <w:rFonts w:cstheme="minorHAnsi"/>
              <w:color w:val="000000" w:themeColor="text1"/>
              <w:szCs w:val="22"/>
              <w:lang w:val="en-GB"/>
            </w:rPr>
            <w:t>l</w:t>
          </w:r>
          <w:r w:rsidRPr="003E7A03">
            <w:rPr>
              <w:rFonts w:cstheme="minorHAnsi"/>
              <w:color w:val="000000" w:themeColor="text1"/>
              <w:szCs w:val="22"/>
              <w:lang w:val="en-GB"/>
            </w:rPr>
            <w:t xml:space="preserve">ed training data. With the large range of topics discussed on Twitter, it would be very difficult to manually collect enough data to train a sentiment classifier for tweets. Because uses of context is very difficult to explain through the vocabulary that people </w:t>
          </w:r>
          <w:r w:rsidRPr="003E7A03" w:rsidR="00F446E4">
            <w:rPr>
              <w:rFonts w:cstheme="minorHAnsi"/>
              <w:color w:val="000000" w:themeColor="text1"/>
              <w:szCs w:val="22"/>
              <w:lang w:val="en-GB"/>
            </w:rPr>
            <w:t>use</w:t>
          </w:r>
          <w:r w:rsidRPr="003E7A03">
            <w:rPr>
              <w:rFonts w:cstheme="minorHAnsi"/>
              <w:color w:val="000000" w:themeColor="text1"/>
              <w:szCs w:val="22"/>
              <w:lang w:val="en-GB"/>
            </w:rPr>
            <w:t xml:space="preserve"> online. like shortening words, emoticons, words with numbers and words with punctuation marks. Also analysing URL from a tweet was very difficult to accomplish. Machine learning techniques perform well for the classifier </w:t>
          </w:r>
          <w:r w:rsidRPr="003E7A03" w:rsidR="00F232A8">
            <w:rPr>
              <w:rFonts w:cstheme="minorHAnsi"/>
              <w:color w:val="000000" w:themeColor="text1"/>
              <w:szCs w:val="22"/>
              <w:lang w:val="en-GB"/>
            </w:rPr>
            <w:t>a</w:t>
          </w:r>
          <w:r w:rsidRPr="003E7A03">
            <w:rPr>
              <w:rFonts w:cstheme="minorHAnsi"/>
              <w:color w:val="000000" w:themeColor="text1"/>
              <w:szCs w:val="22"/>
              <w:lang w:val="en-GB"/>
            </w:rPr>
            <w:t>n</w:t>
          </w:r>
          <w:r w:rsidRPr="003E7A03" w:rsidR="00F232A8">
            <w:rPr>
              <w:rFonts w:cstheme="minorHAnsi"/>
              <w:color w:val="000000" w:themeColor="text1"/>
              <w:szCs w:val="22"/>
              <w:lang w:val="en-GB"/>
            </w:rPr>
            <w:t>d</w:t>
          </w:r>
          <w:r w:rsidRPr="003E7A03">
            <w:rPr>
              <w:rFonts w:cstheme="minorHAnsi"/>
              <w:color w:val="000000" w:themeColor="text1"/>
              <w:szCs w:val="22"/>
              <w:lang w:val="en-GB"/>
            </w:rPr>
            <w:t xml:space="preserve"> classifying sentiment in tweets. We believe that the accuracy could still be improved.</w:t>
          </w:r>
        </w:p>
        <w:p w:rsidRPr="00B90F9F" w:rsidR="00587ED5" w:rsidP="00387697" w:rsidRDefault="05C0067D" w14:paraId="476E51CF" w14:textId="622E3005">
          <w:pPr>
            <w:pStyle w:val="SectionTitle"/>
            <w:spacing w:after="120"/>
            <w:jc w:val="both"/>
            <w:rPr>
              <w:rFonts w:asciiTheme="minorHAnsi" w:hAnsiTheme="minorHAnsi" w:cstheme="minorBidi"/>
              <w:b/>
              <w:bCs/>
              <w:color w:val="000000" w:themeColor="text1"/>
              <w:sz w:val="36"/>
              <w:szCs w:val="36"/>
            </w:rPr>
          </w:pPr>
          <w:r w:rsidRPr="05C0067D">
            <w:rPr>
              <w:rFonts w:asciiTheme="minorHAnsi" w:hAnsiTheme="minorHAnsi" w:cstheme="minorBidi"/>
              <w:b/>
              <w:bCs/>
              <w:color w:val="000000" w:themeColor="text2"/>
              <w:sz w:val="36"/>
              <w:szCs w:val="36"/>
            </w:rPr>
            <w:t>References</w:t>
          </w:r>
        </w:p>
      </w:sdtContent>
    </w:sdt>
    <w:p w:rsidRPr="006F330B" w:rsidR="00D54745" w:rsidP="322D8E6D" w:rsidRDefault="00626443" w14:paraId="10ABA320" w14:textId="77777777">
      <w:pPr>
        <w:pStyle w:val="ListParagraph"/>
        <w:numPr>
          <w:ilvl w:val="0"/>
          <w:numId w:val="12"/>
        </w:numPr>
        <w:spacing w:after="120"/>
        <w:jc w:val="both"/>
        <w:rPr>
          <w:color w:val="000000" w:themeColor="text1"/>
          <w:sz w:val="24"/>
          <w:szCs w:val="24"/>
        </w:rPr>
      </w:pPr>
      <w:r w:rsidRPr="322D8E6D">
        <w:rPr>
          <w:color w:val="000000" w:themeColor="text1"/>
          <w:sz w:val="24"/>
          <w:szCs w:val="24"/>
          <w:shd w:val="clear" w:color="auto" w:fill="FFFFFF"/>
        </w:rPr>
        <w:t xml:space="preserve">Go, A., </w:t>
      </w:r>
      <w:proofErr w:type="spellStart"/>
      <w:r w:rsidRPr="322D8E6D">
        <w:rPr>
          <w:color w:val="000000" w:themeColor="text1"/>
          <w:sz w:val="24"/>
          <w:szCs w:val="24"/>
          <w:shd w:val="clear" w:color="auto" w:fill="FFFFFF"/>
        </w:rPr>
        <w:t>Bhayani</w:t>
      </w:r>
      <w:proofErr w:type="spellEnd"/>
      <w:r w:rsidRPr="322D8E6D">
        <w:rPr>
          <w:color w:val="000000" w:themeColor="text1"/>
          <w:sz w:val="24"/>
          <w:szCs w:val="24"/>
          <w:shd w:val="clear" w:color="auto" w:fill="FFFFFF"/>
        </w:rPr>
        <w:t>, R., &amp; Huang, L. (2009). Twitter sentiment classification using distant supervision. CS224N Project Report, Stanford, 1(12).</w:t>
      </w:r>
    </w:p>
    <w:p w:rsidRPr="006F330B" w:rsidR="1AF8B328" w:rsidP="322D8E6D" w:rsidRDefault="1AF8B328" w14:paraId="7CC5234A" w14:textId="3187CF7F">
      <w:pPr>
        <w:pStyle w:val="ListParagraph"/>
        <w:numPr>
          <w:ilvl w:val="0"/>
          <w:numId w:val="12"/>
        </w:numPr>
        <w:spacing w:after="120"/>
        <w:jc w:val="both"/>
        <w:rPr>
          <w:color w:val="000000" w:themeColor="text1"/>
          <w:sz w:val="24"/>
          <w:szCs w:val="24"/>
        </w:rPr>
      </w:pPr>
      <w:r w:rsidRPr="322D8E6D" w:rsidR="322D8E6D">
        <w:rPr>
          <w:color w:val="000000" w:themeColor="text2" w:themeTint="FF" w:themeShade="FF"/>
          <w:sz w:val="24"/>
          <w:szCs w:val="24"/>
        </w:rPr>
        <w:t xml:space="preserve">Rahman, A. (2018, 11 </w:t>
      </w:r>
      <w:proofErr w:type="spellStart"/>
      <w:r w:rsidRPr="322D8E6D" w:rsidR="322D8E6D">
        <w:rPr>
          <w:color w:val="000000" w:themeColor="text2" w:themeTint="FF" w:themeShade="FF"/>
          <w:sz w:val="24"/>
          <w:szCs w:val="24"/>
        </w:rPr>
        <w:t>april</w:t>
      </w:r>
      <w:proofErr w:type="spellEnd"/>
      <w:r w:rsidRPr="322D8E6D" w:rsidR="322D8E6D">
        <w:rPr>
          <w:color w:val="000000" w:themeColor="text2" w:themeTint="FF" w:themeShade="FF"/>
          <w:sz w:val="24"/>
          <w:szCs w:val="24"/>
        </w:rPr>
        <w:t>). Hacking and Hacktivism: What it is and How Can it Affect Us. Retrieved from</w:t>
      </w:r>
      <w:r w:rsidRPr="322D8E6D" w:rsidR="322D8E6D">
        <w:rPr>
          <w:rStyle w:val="Hyperlink"/>
          <w:color w:val="000000" w:themeColor="text2" w:themeTint="FF" w:themeShade="FF"/>
          <w:sz w:val="24"/>
          <w:szCs w:val="24"/>
          <w:u w:val="none"/>
        </w:rPr>
        <w:t xml:space="preserve"> </w:t>
      </w:r>
      <w:hyperlink r:id="R8cea258e7c784934">
        <w:r w:rsidRPr="322D8E6D" w:rsidR="322D8E6D">
          <w:rPr>
            <w:rStyle w:val="Hyperlink"/>
            <w:color w:val="000000" w:themeColor="text2" w:themeTint="FF" w:themeShade="FF"/>
            <w:sz w:val="24"/>
            <w:szCs w:val="24"/>
            <w:u w:val="none"/>
          </w:rPr>
          <w:t>https://medium.com/@rahman.alif1/hacking-and-hacktivism-what-it-is-and-how-can-it-affect-us-611e3e341967</w:t>
        </w:r>
      </w:hyperlink>
    </w:p>
    <w:p w:rsidRPr="006F330B" w:rsidR="43D56738" w:rsidP="43D56738" w:rsidRDefault="43D56738" w14:paraId="7D0F9CA7" w14:textId="35955308">
      <w:pPr>
        <w:pStyle w:val="ListParagraph"/>
        <w:numPr>
          <w:ilvl w:val="0"/>
          <w:numId w:val="12"/>
        </w:numPr>
        <w:spacing w:after="120"/>
        <w:jc w:val="both"/>
        <w:rPr>
          <w:color w:val="000000" w:themeColor="text1"/>
          <w:sz w:val="24"/>
        </w:rPr>
      </w:pPr>
      <w:r w:rsidRPr="006F330B">
        <w:rPr>
          <w:color w:val="000000" w:themeColor="text1"/>
          <w:sz w:val="24"/>
        </w:rPr>
        <w:t xml:space="preserve">Rahman, A. (2018, 11 </w:t>
      </w:r>
      <w:proofErr w:type="spellStart"/>
      <w:r w:rsidRPr="006F330B">
        <w:rPr>
          <w:color w:val="000000" w:themeColor="text1"/>
          <w:sz w:val="24"/>
        </w:rPr>
        <w:t>april</w:t>
      </w:r>
      <w:proofErr w:type="spellEnd"/>
      <w:r w:rsidRPr="006F330B">
        <w:rPr>
          <w:color w:val="000000" w:themeColor="text1"/>
          <w:sz w:val="24"/>
        </w:rPr>
        <w:t>). Hacking and Hacktivism: What it is and How Can it Affect Us. Retrieved from</w:t>
      </w:r>
      <w:r w:rsidRPr="006F330B">
        <w:rPr>
          <w:rStyle w:val="Hyperlink"/>
          <w:color w:val="000000" w:themeColor="text1"/>
          <w:sz w:val="24"/>
          <w:u w:val="none"/>
        </w:rPr>
        <w:t xml:space="preserve"> </w:t>
      </w:r>
      <w:hyperlink r:id="rId14">
        <w:r w:rsidRPr="006F330B">
          <w:rPr>
            <w:rStyle w:val="Hyperlink"/>
            <w:color w:val="000000" w:themeColor="text1"/>
            <w:sz w:val="24"/>
            <w:u w:val="none"/>
          </w:rPr>
          <w:t>https://medium.com/@rahman.alif1/hacking-and-hacktivism-what-it-is-and-how-can-it-affect-us-611e3e341967</w:t>
        </w:r>
      </w:hyperlink>
    </w:p>
    <w:p w:rsidRPr="006F330B" w:rsidR="2F928151" w:rsidP="2F928151" w:rsidRDefault="2F928151" w14:paraId="082304E6" w14:textId="4B2710BB">
      <w:pPr>
        <w:pStyle w:val="ListParagraph"/>
        <w:numPr>
          <w:ilvl w:val="0"/>
          <w:numId w:val="12"/>
        </w:numPr>
        <w:spacing w:after="120"/>
        <w:jc w:val="both"/>
        <w:rPr>
          <w:color w:val="000000" w:themeColor="text1"/>
          <w:sz w:val="24"/>
        </w:rPr>
      </w:pPr>
      <w:proofErr w:type="spellStart"/>
      <w:r w:rsidRPr="006F330B">
        <w:rPr>
          <w:rFonts w:eastAsia="Calibri"/>
          <w:color w:val="000000" w:themeColor="text1"/>
          <w:sz w:val="24"/>
        </w:rPr>
        <w:t>Novalić</w:t>
      </w:r>
      <w:proofErr w:type="spellEnd"/>
      <w:r w:rsidRPr="006F330B">
        <w:rPr>
          <w:rFonts w:eastAsia="Calibri"/>
          <w:color w:val="000000" w:themeColor="text1"/>
          <w:sz w:val="24"/>
        </w:rPr>
        <w:t xml:space="preserve">, </w:t>
      </w:r>
      <w:r w:rsidRPr="006F330B">
        <w:rPr>
          <w:color w:val="000000" w:themeColor="text1"/>
          <w:sz w:val="24"/>
        </w:rPr>
        <w:t>A. (2013, August 13).</w:t>
      </w:r>
      <w:r w:rsidRPr="006F330B">
        <w:rPr>
          <w:rFonts w:eastAsia="Calibri"/>
          <w:color w:val="000000" w:themeColor="text1"/>
          <w:sz w:val="24"/>
        </w:rPr>
        <w:t xml:space="preserve"> Introduction to </w:t>
      </w:r>
      <w:proofErr w:type="spellStart"/>
      <w:r w:rsidRPr="006F330B">
        <w:rPr>
          <w:rFonts w:eastAsia="Calibri"/>
          <w:color w:val="000000" w:themeColor="text1"/>
          <w:sz w:val="24"/>
        </w:rPr>
        <w:t>tweepy</w:t>
      </w:r>
      <w:proofErr w:type="spellEnd"/>
      <w:r w:rsidRPr="006F330B">
        <w:rPr>
          <w:rFonts w:eastAsia="Calibri"/>
          <w:color w:val="000000" w:themeColor="text1"/>
          <w:sz w:val="24"/>
        </w:rPr>
        <w:t>, Twitter for Python</w:t>
      </w:r>
      <w:r w:rsidRPr="006F330B">
        <w:rPr>
          <w:color w:val="000000" w:themeColor="text1"/>
          <w:sz w:val="24"/>
        </w:rPr>
        <w:t>. Retrieved from</w:t>
      </w:r>
      <w:r w:rsidRPr="006F330B">
        <w:rPr>
          <w:rFonts w:eastAsia="Calibri"/>
          <w:color w:val="000000" w:themeColor="text1"/>
          <w:sz w:val="24"/>
        </w:rPr>
        <w:t xml:space="preserve"> </w:t>
      </w:r>
      <w:hyperlink r:id="rId15">
        <w:r w:rsidRPr="006F330B">
          <w:rPr>
            <w:rStyle w:val="Hyperlink"/>
            <w:rFonts w:eastAsia="Calibri"/>
            <w:color w:val="000000" w:themeColor="text1"/>
            <w:sz w:val="24"/>
          </w:rPr>
          <w:t>https://www.pythoncentral.io/introduction-to-tweepy-twitter-for-python/</w:t>
        </w:r>
      </w:hyperlink>
    </w:p>
    <w:p w:rsidRPr="006F330B" w:rsidR="013782B1" w:rsidP="013782B1" w:rsidRDefault="013782B1" w14:paraId="70AAC695" w14:textId="51B297E5">
      <w:pPr>
        <w:pStyle w:val="ListParagraph"/>
        <w:numPr>
          <w:ilvl w:val="0"/>
          <w:numId w:val="12"/>
        </w:numPr>
        <w:spacing w:after="120"/>
        <w:jc w:val="both"/>
        <w:rPr>
          <w:color w:val="000000" w:themeColor="text1"/>
          <w:sz w:val="24"/>
        </w:rPr>
      </w:pPr>
      <w:r w:rsidRPr="006F330B">
        <w:rPr>
          <w:color w:val="000000" w:themeColor="text1"/>
          <w:sz w:val="24"/>
        </w:rPr>
        <w:t xml:space="preserve">Rahman, A. (2018, 11 </w:t>
      </w:r>
      <w:proofErr w:type="spellStart"/>
      <w:r w:rsidRPr="006F330B">
        <w:rPr>
          <w:color w:val="000000" w:themeColor="text1"/>
          <w:sz w:val="24"/>
        </w:rPr>
        <w:t>april</w:t>
      </w:r>
      <w:proofErr w:type="spellEnd"/>
      <w:r w:rsidRPr="006F330B">
        <w:rPr>
          <w:color w:val="000000" w:themeColor="text1"/>
          <w:sz w:val="24"/>
        </w:rPr>
        <w:t>). Hacking and Hacktivism: What it is and How Can it Affect Us. Retrieved from</w:t>
      </w:r>
      <w:r w:rsidRPr="006F330B">
        <w:rPr>
          <w:rStyle w:val="Hyperlink"/>
          <w:color w:val="000000" w:themeColor="text1"/>
          <w:sz w:val="24"/>
          <w:u w:val="none"/>
        </w:rPr>
        <w:t xml:space="preserve"> </w:t>
      </w:r>
      <w:hyperlink r:id="rId16">
        <w:r w:rsidRPr="006F330B">
          <w:rPr>
            <w:rStyle w:val="Hyperlink"/>
            <w:color w:val="000000" w:themeColor="text1"/>
            <w:sz w:val="24"/>
            <w:u w:val="none"/>
          </w:rPr>
          <w:t>https://medium.com/@rahman.alif1/hacking-and-hacktivism-what-it-is-and-how-can-it-affect-us-611e3e341967</w:t>
        </w:r>
      </w:hyperlink>
    </w:p>
    <w:p w:rsidRPr="006F330B" w:rsidR="007C7999" w:rsidP="007C7999" w:rsidRDefault="00B42D71" w14:paraId="50AFF28C" w14:textId="674AC18B">
      <w:pPr>
        <w:pStyle w:val="ListParagraph"/>
        <w:numPr>
          <w:ilvl w:val="0"/>
          <w:numId w:val="12"/>
        </w:numPr>
        <w:spacing w:after="120"/>
        <w:jc w:val="both"/>
        <w:rPr>
          <w:rStyle w:val="eop"/>
          <w:color w:val="000000" w:themeColor="text1"/>
          <w:sz w:val="24"/>
        </w:rPr>
      </w:pPr>
      <w:r w:rsidRPr="006F330B">
        <w:rPr>
          <w:rStyle w:val="normaltextrun"/>
          <w:color w:val="000000" w:themeColor="text1"/>
          <w:sz w:val="24"/>
        </w:rPr>
        <w:t>Hernandez-Suarez, A., Sanchez-Perez, G., Toscano-Medina, K., Martinez-Hernandez, V., Perez-Meana, H., Olivares-Mercado, J., &amp; Sanchez, V. (2018). Social Sentiment Sensor in Twitter for Predicting Cyber-Attacks Using ℓ₁ Regularization. Sensors (Basel, Switzerland), 18(5), 1380. doi:10.3390/s18051380</w:t>
      </w:r>
      <w:r w:rsidRPr="006F330B">
        <w:rPr>
          <w:rStyle w:val="eop"/>
          <w:color w:val="000000" w:themeColor="text1"/>
          <w:sz w:val="24"/>
        </w:rPr>
        <w:t> </w:t>
      </w:r>
    </w:p>
    <w:p w:rsidRPr="006F330B" w:rsidR="0B9A842F" w:rsidP="322D8E6D" w:rsidRDefault="0B9A842F" w14:paraId="1D204839" w14:textId="362C2A5A">
      <w:pPr>
        <w:pStyle w:val="ListParagraph"/>
        <w:numPr>
          <w:ilvl w:val="0"/>
          <w:numId w:val="12"/>
        </w:numPr>
        <w:spacing w:after="120"/>
        <w:jc w:val="both"/>
        <w:rPr>
          <w:rStyle w:val="eop"/>
          <w:color w:val="000000" w:themeColor="text1"/>
          <w:sz w:val="24"/>
          <w:szCs w:val="24"/>
        </w:rPr>
      </w:pPr>
      <w:r w:rsidRPr="322D8E6D" w:rsidR="322D8E6D">
        <w:rPr>
          <w:rFonts w:ascii="Times New Roman" w:hAnsi="Times New Roman" w:eastAsia="Times New Roman" w:cs="Times New Roman"/>
          <w:color w:val="000000" w:themeColor="text2" w:themeTint="FF" w:themeShade="FF"/>
          <w:sz w:val="24"/>
          <w:szCs w:val="24"/>
        </w:rPr>
        <w:t xml:space="preserve">Thumbs up? Sentiment Classification using Machine Learning Techniques. Retrieved from </w:t>
      </w:r>
      <w:hyperlink r:id="R700cc625e8404776">
        <w:r w:rsidRPr="322D8E6D" w:rsidR="322D8E6D">
          <w:rPr>
            <w:rStyle w:val="Hyperlink"/>
            <w:rFonts w:ascii="Times New Roman" w:hAnsi="Times New Roman" w:eastAsia="Times New Roman" w:cs="Times New Roman"/>
            <w:color w:val="000000" w:themeColor="text2" w:themeTint="FF" w:themeShade="FF"/>
            <w:sz w:val="24"/>
            <w:szCs w:val="24"/>
          </w:rPr>
          <w:t>http://www.cs.cornell.edu/home/llee/papers/sentiment.pdf</w:t>
        </w:r>
      </w:hyperlink>
    </w:p>
    <w:p w:rsidRPr="006F330B" w:rsidR="0085373C" w:rsidP="0085373C" w:rsidRDefault="0085373C" w14:paraId="426370DE" w14:textId="6C624B3A">
      <w:pPr>
        <w:pStyle w:val="ListParagraph"/>
        <w:numPr>
          <w:ilvl w:val="0"/>
          <w:numId w:val="12"/>
        </w:numPr>
        <w:spacing w:after="120"/>
        <w:jc w:val="both"/>
        <w:rPr>
          <w:color w:val="000000" w:themeColor="text1"/>
          <w:sz w:val="24"/>
        </w:rPr>
      </w:pPr>
      <w:r w:rsidRPr="006F330B">
        <w:rPr>
          <w:color w:val="000000" w:themeColor="text1"/>
          <w:sz w:val="24"/>
        </w:rPr>
        <w:t xml:space="preserve">W.A. </w:t>
      </w:r>
      <w:proofErr w:type="spellStart"/>
      <w:r w:rsidRPr="006F330B">
        <w:rPr>
          <w:color w:val="000000" w:themeColor="text1"/>
          <w:sz w:val="24"/>
        </w:rPr>
        <w:t>Awad</w:t>
      </w:r>
      <w:proofErr w:type="spellEnd"/>
      <w:r w:rsidRPr="006F330B">
        <w:rPr>
          <w:color w:val="000000" w:themeColor="text1"/>
          <w:sz w:val="24"/>
        </w:rPr>
        <w:t xml:space="preserve">, S.M. </w:t>
      </w:r>
      <w:proofErr w:type="spellStart"/>
      <w:r w:rsidRPr="006F330B">
        <w:rPr>
          <w:color w:val="000000" w:themeColor="text1"/>
          <w:sz w:val="24"/>
        </w:rPr>
        <w:t>ELseuof</w:t>
      </w:r>
      <w:proofErr w:type="spellEnd"/>
      <w:r w:rsidRPr="006F330B">
        <w:rPr>
          <w:color w:val="000000" w:themeColor="text1"/>
          <w:sz w:val="24"/>
        </w:rPr>
        <w:t xml:space="preserve">. </w:t>
      </w:r>
      <w:r w:rsidRPr="003E7A03">
        <w:rPr>
          <w:color w:val="000000" w:themeColor="text1"/>
          <w:sz w:val="24"/>
        </w:rPr>
        <w:t xml:space="preserve">“Machine Learning </w:t>
      </w:r>
      <w:proofErr w:type="spellStart"/>
      <w:r w:rsidRPr="003E7A03">
        <w:rPr>
          <w:color w:val="000000" w:themeColor="text1"/>
          <w:sz w:val="24"/>
        </w:rPr>
        <w:t>Methods</w:t>
      </w:r>
      <w:proofErr w:type="spellEnd"/>
      <w:r w:rsidRPr="003E7A03">
        <w:rPr>
          <w:color w:val="000000" w:themeColor="text1"/>
          <w:sz w:val="24"/>
        </w:rPr>
        <w:t xml:space="preserve"> For Spam E-mail </w:t>
      </w:r>
      <w:proofErr w:type="spellStart"/>
      <w:r w:rsidRPr="003E7A03">
        <w:rPr>
          <w:color w:val="000000" w:themeColor="text1"/>
          <w:sz w:val="24"/>
        </w:rPr>
        <w:t>Classification</w:t>
      </w:r>
      <w:proofErr w:type="spellEnd"/>
      <w:r w:rsidRPr="003E7A03">
        <w:rPr>
          <w:color w:val="000000" w:themeColor="text1"/>
          <w:sz w:val="24"/>
        </w:rPr>
        <w:t xml:space="preserve">” International Journal of Computer </w:t>
      </w:r>
      <w:proofErr w:type="spellStart"/>
      <w:r w:rsidRPr="003E7A03">
        <w:rPr>
          <w:color w:val="000000" w:themeColor="text1"/>
          <w:sz w:val="24"/>
        </w:rPr>
        <w:t>Science</w:t>
      </w:r>
      <w:proofErr w:type="spellEnd"/>
      <w:r w:rsidRPr="003E7A03">
        <w:rPr>
          <w:color w:val="000000" w:themeColor="text1"/>
          <w:sz w:val="24"/>
        </w:rPr>
        <w:t xml:space="preserve"> &amp; Information Technology (IJCSIT), Vol 3, No 1, Feb 2011</w:t>
      </w:r>
    </w:p>
    <w:p w:rsidRPr="006F330B" w:rsidR="0085373C" w:rsidP="0085373C" w:rsidRDefault="0085373C" w14:paraId="564D69B1" w14:textId="72DC989E">
      <w:pPr>
        <w:pStyle w:val="ListParagraph"/>
        <w:numPr>
          <w:ilvl w:val="0"/>
          <w:numId w:val="12"/>
        </w:numPr>
        <w:spacing w:after="120"/>
        <w:jc w:val="both"/>
        <w:rPr>
          <w:color w:val="000000" w:themeColor="text1"/>
          <w:sz w:val="24"/>
        </w:rPr>
      </w:pPr>
      <w:proofErr w:type="spellStart"/>
      <w:proofErr w:type="gramStart"/>
      <w:r w:rsidRPr="006F330B">
        <w:rPr>
          <w:color w:val="000000" w:themeColor="text1"/>
          <w:sz w:val="24"/>
        </w:rPr>
        <w:t>Almeida,tiago</w:t>
      </w:r>
      <w:proofErr w:type="spellEnd"/>
      <w:proofErr w:type="gramEnd"/>
      <w:r w:rsidRPr="006F330B">
        <w:rPr>
          <w:color w:val="000000" w:themeColor="text1"/>
          <w:sz w:val="24"/>
        </w:rPr>
        <w:t xml:space="preserve">. Almeida, </w:t>
      </w:r>
      <w:proofErr w:type="spellStart"/>
      <w:r w:rsidRPr="006F330B">
        <w:rPr>
          <w:color w:val="000000" w:themeColor="text1"/>
          <w:sz w:val="24"/>
        </w:rPr>
        <w:t>Jurandy.Yamakami</w:t>
      </w:r>
      <w:proofErr w:type="spellEnd"/>
      <w:r w:rsidRPr="006F330B">
        <w:rPr>
          <w:color w:val="000000" w:themeColor="text1"/>
          <w:sz w:val="24"/>
        </w:rPr>
        <w:t xml:space="preserve">, </w:t>
      </w:r>
      <w:proofErr w:type="spellStart"/>
      <w:r w:rsidRPr="006F330B">
        <w:rPr>
          <w:color w:val="000000" w:themeColor="text1"/>
          <w:sz w:val="24"/>
        </w:rPr>
        <w:t>Akebo</w:t>
      </w:r>
      <w:proofErr w:type="spellEnd"/>
      <w:r w:rsidRPr="006F330B">
        <w:rPr>
          <w:color w:val="000000" w:themeColor="text1"/>
          <w:sz w:val="24"/>
        </w:rPr>
        <w:t xml:space="preserve"> " Spam filtering: how the dimensionality reduction affects the accuracy of Naive Bayes classifiers" Journal of Internet Services and Applications, Springer </w:t>
      </w:r>
      <w:proofErr w:type="gramStart"/>
      <w:r w:rsidRPr="006F330B">
        <w:rPr>
          <w:color w:val="000000" w:themeColor="text1"/>
          <w:sz w:val="24"/>
        </w:rPr>
        <w:t>London ,</w:t>
      </w:r>
      <w:proofErr w:type="gramEnd"/>
      <w:r w:rsidRPr="006F330B">
        <w:rPr>
          <w:color w:val="000000" w:themeColor="text1"/>
          <w:sz w:val="24"/>
        </w:rPr>
        <w:t xml:space="preserve"> February 2011</w:t>
      </w:r>
    </w:p>
    <w:p w:rsidRPr="006F330B" w:rsidR="0085373C" w:rsidP="0085373C" w:rsidRDefault="0085373C" w14:paraId="7246F772" w14:textId="7375565F">
      <w:pPr>
        <w:pStyle w:val="ListParagraph"/>
        <w:numPr>
          <w:ilvl w:val="0"/>
          <w:numId w:val="12"/>
        </w:numPr>
        <w:rPr>
          <w:color w:val="000000" w:themeColor="text1"/>
          <w:sz w:val="24"/>
        </w:rPr>
      </w:pPr>
      <w:r w:rsidRPr="006F330B">
        <w:rPr>
          <w:color w:val="000000" w:themeColor="text1"/>
          <w:sz w:val="24"/>
        </w:rPr>
        <w:t xml:space="preserve"> M. N. </w:t>
      </w:r>
      <w:proofErr w:type="spellStart"/>
      <w:r w:rsidRPr="006F330B">
        <w:rPr>
          <w:color w:val="000000" w:themeColor="text1"/>
          <w:sz w:val="24"/>
        </w:rPr>
        <w:t>Marsono</w:t>
      </w:r>
      <w:proofErr w:type="spellEnd"/>
      <w:r w:rsidRPr="006F330B">
        <w:rPr>
          <w:color w:val="000000" w:themeColor="text1"/>
          <w:sz w:val="24"/>
        </w:rPr>
        <w:t>, M. W. El-</w:t>
      </w:r>
      <w:proofErr w:type="spellStart"/>
      <w:r w:rsidRPr="006F330B">
        <w:rPr>
          <w:color w:val="000000" w:themeColor="text1"/>
          <w:sz w:val="24"/>
        </w:rPr>
        <w:t>Kharashi</w:t>
      </w:r>
      <w:proofErr w:type="spellEnd"/>
      <w:r w:rsidRPr="006F330B">
        <w:rPr>
          <w:color w:val="000000" w:themeColor="text1"/>
          <w:sz w:val="24"/>
        </w:rPr>
        <w:t xml:space="preserve">, and F. </w:t>
      </w:r>
      <w:proofErr w:type="spellStart"/>
      <w:r w:rsidRPr="006F330B">
        <w:rPr>
          <w:color w:val="000000" w:themeColor="text1"/>
          <w:sz w:val="24"/>
        </w:rPr>
        <w:t>Gebali</w:t>
      </w:r>
      <w:proofErr w:type="spellEnd"/>
      <w:r w:rsidRPr="006F330B">
        <w:rPr>
          <w:color w:val="000000" w:themeColor="text1"/>
          <w:sz w:val="24"/>
        </w:rPr>
        <w:t>, “Binary LNS-based naïve Bayes inference engine for spam control: Noise analysis and FPGA synthesis”, IET Computers &amp; Digital Techniques, 2008</w:t>
      </w:r>
    </w:p>
    <w:p w:rsidRPr="006F330B" w:rsidR="0085373C" w:rsidP="0085373C" w:rsidRDefault="0085373C" w14:paraId="64B6440A" w14:textId="3EAACEE1">
      <w:pPr>
        <w:pStyle w:val="ListParagraph"/>
        <w:numPr>
          <w:ilvl w:val="0"/>
          <w:numId w:val="12"/>
        </w:numPr>
        <w:rPr>
          <w:color w:val="000000" w:themeColor="text1"/>
          <w:sz w:val="24"/>
          <w:lang w:val="nl-NL"/>
        </w:rPr>
      </w:pPr>
      <w:r w:rsidRPr="003E7A03">
        <w:rPr>
          <w:color w:val="000000" w:themeColor="text1"/>
          <w:sz w:val="24"/>
        </w:rPr>
        <w:t xml:space="preserve"> Li, K. </w:t>
      </w:r>
      <w:proofErr w:type="spellStart"/>
      <w:r w:rsidRPr="003E7A03">
        <w:rPr>
          <w:color w:val="000000" w:themeColor="text1"/>
          <w:sz w:val="24"/>
        </w:rPr>
        <w:t>and</w:t>
      </w:r>
      <w:proofErr w:type="spellEnd"/>
      <w:r w:rsidRPr="003E7A03">
        <w:rPr>
          <w:color w:val="000000" w:themeColor="text1"/>
          <w:sz w:val="24"/>
        </w:rPr>
        <w:t xml:space="preserve"> </w:t>
      </w:r>
      <w:proofErr w:type="spellStart"/>
      <w:r w:rsidRPr="003E7A03">
        <w:rPr>
          <w:color w:val="000000" w:themeColor="text1"/>
          <w:sz w:val="24"/>
        </w:rPr>
        <w:t>Zhong</w:t>
      </w:r>
      <w:proofErr w:type="spellEnd"/>
      <w:r w:rsidRPr="003E7A03">
        <w:rPr>
          <w:color w:val="000000" w:themeColor="text1"/>
          <w:sz w:val="24"/>
        </w:rPr>
        <w:t>, Z., “</w:t>
      </w:r>
      <w:proofErr w:type="spellStart"/>
      <w:r w:rsidRPr="003E7A03">
        <w:rPr>
          <w:color w:val="000000" w:themeColor="text1"/>
          <w:sz w:val="24"/>
        </w:rPr>
        <w:t>Fast</w:t>
      </w:r>
      <w:proofErr w:type="spellEnd"/>
      <w:r w:rsidRPr="003E7A03">
        <w:rPr>
          <w:color w:val="000000" w:themeColor="text1"/>
          <w:sz w:val="24"/>
        </w:rPr>
        <w:t xml:space="preserve"> </w:t>
      </w:r>
      <w:proofErr w:type="spellStart"/>
      <w:r w:rsidRPr="003E7A03">
        <w:rPr>
          <w:color w:val="000000" w:themeColor="text1"/>
          <w:sz w:val="24"/>
        </w:rPr>
        <w:t>statistical</w:t>
      </w:r>
      <w:proofErr w:type="spellEnd"/>
      <w:r w:rsidRPr="003E7A03">
        <w:rPr>
          <w:color w:val="000000" w:themeColor="text1"/>
          <w:sz w:val="24"/>
        </w:rPr>
        <w:t xml:space="preserve"> spam filter </w:t>
      </w:r>
      <w:proofErr w:type="spellStart"/>
      <w:r w:rsidRPr="003E7A03">
        <w:rPr>
          <w:color w:val="000000" w:themeColor="text1"/>
          <w:sz w:val="24"/>
        </w:rPr>
        <w:t>by</w:t>
      </w:r>
      <w:proofErr w:type="spellEnd"/>
      <w:r w:rsidRPr="003E7A03">
        <w:rPr>
          <w:color w:val="000000" w:themeColor="text1"/>
          <w:sz w:val="24"/>
        </w:rPr>
        <w:t xml:space="preserve"> </w:t>
      </w:r>
      <w:proofErr w:type="spellStart"/>
      <w:r w:rsidRPr="003E7A03">
        <w:rPr>
          <w:color w:val="000000" w:themeColor="text1"/>
          <w:sz w:val="24"/>
        </w:rPr>
        <w:t>approximate</w:t>
      </w:r>
      <w:proofErr w:type="spellEnd"/>
      <w:r w:rsidRPr="003E7A03">
        <w:rPr>
          <w:color w:val="000000" w:themeColor="text1"/>
          <w:sz w:val="24"/>
        </w:rPr>
        <w:t xml:space="preserve"> </w:t>
      </w:r>
      <w:proofErr w:type="spellStart"/>
      <w:r w:rsidRPr="003E7A03">
        <w:rPr>
          <w:color w:val="000000" w:themeColor="text1"/>
          <w:sz w:val="24"/>
        </w:rPr>
        <w:t>classifications</w:t>
      </w:r>
      <w:proofErr w:type="spellEnd"/>
      <w:r w:rsidRPr="003E7A03">
        <w:rPr>
          <w:color w:val="000000" w:themeColor="text1"/>
          <w:sz w:val="24"/>
        </w:rPr>
        <w:t xml:space="preserve">”, In </w:t>
      </w:r>
      <w:proofErr w:type="spellStart"/>
      <w:r w:rsidRPr="003E7A03">
        <w:rPr>
          <w:color w:val="000000" w:themeColor="text1"/>
          <w:sz w:val="24"/>
        </w:rPr>
        <w:t>Proceedings</w:t>
      </w:r>
      <w:proofErr w:type="spellEnd"/>
      <w:r w:rsidRPr="003E7A03">
        <w:rPr>
          <w:color w:val="000000" w:themeColor="text1"/>
          <w:sz w:val="24"/>
        </w:rPr>
        <w:t xml:space="preserve"> of </w:t>
      </w:r>
      <w:proofErr w:type="spellStart"/>
      <w:r w:rsidRPr="003E7A03">
        <w:rPr>
          <w:color w:val="000000" w:themeColor="text1"/>
          <w:sz w:val="24"/>
        </w:rPr>
        <w:t>the</w:t>
      </w:r>
      <w:proofErr w:type="spellEnd"/>
      <w:r w:rsidRPr="003E7A03">
        <w:rPr>
          <w:color w:val="000000" w:themeColor="text1"/>
          <w:sz w:val="24"/>
        </w:rPr>
        <w:t xml:space="preserve"> Joint </w:t>
      </w:r>
      <w:proofErr w:type="spellStart"/>
      <w:r w:rsidRPr="003E7A03">
        <w:rPr>
          <w:color w:val="000000" w:themeColor="text1"/>
          <w:sz w:val="24"/>
        </w:rPr>
        <w:t>international</w:t>
      </w:r>
      <w:proofErr w:type="spellEnd"/>
      <w:r w:rsidRPr="003E7A03">
        <w:rPr>
          <w:color w:val="000000" w:themeColor="text1"/>
          <w:sz w:val="24"/>
        </w:rPr>
        <w:t xml:space="preserve"> Conference on </w:t>
      </w:r>
      <w:proofErr w:type="spellStart"/>
      <w:r w:rsidRPr="003E7A03">
        <w:rPr>
          <w:color w:val="000000" w:themeColor="text1"/>
          <w:sz w:val="24"/>
        </w:rPr>
        <w:t>Measurement</w:t>
      </w:r>
      <w:proofErr w:type="spellEnd"/>
      <w:r w:rsidRPr="003E7A03">
        <w:rPr>
          <w:color w:val="000000" w:themeColor="text1"/>
          <w:sz w:val="24"/>
        </w:rPr>
        <w:t xml:space="preserve"> </w:t>
      </w:r>
      <w:proofErr w:type="spellStart"/>
      <w:r w:rsidRPr="003E7A03">
        <w:rPr>
          <w:color w:val="000000" w:themeColor="text1"/>
          <w:sz w:val="24"/>
        </w:rPr>
        <w:t>and</w:t>
      </w:r>
      <w:proofErr w:type="spellEnd"/>
      <w:r w:rsidRPr="003E7A03">
        <w:rPr>
          <w:color w:val="000000" w:themeColor="text1"/>
          <w:sz w:val="24"/>
        </w:rPr>
        <w:t xml:space="preserve"> </w:t>
      </w:r>
      <w:proofErr w:type="spellStart"/>
      <w:r w:rsidRPr="003E7A03">
        <w:rPr>
          <w:color w:val="000000" w:themeColor="text1"/>
          <w:sz w:val="24"/>
        </w:rPr>
        <w:t>Modeling</w:t>
      </w:r>
      <w:proofErr w:type="spellEnd"/>
      <w:r w:rsidRPr="003E7A03">
        <w:rPr>
          <w:color w:val="000000" w:themeColor="text1"/>
          <w:sz w:val="24"/>
        </w:rPr>
        <w:t xml:space="preserve"> of Computer Systems. </w:t>
      </w:r>
      <w:r w:rsidRPr="006F330B">
        <w:rPr>
          <w:color w:val="000000" w:themeColor="text1"/>
          <w:sz w:val="24"/>
          <w:lang w:val="nl-NL"/>
        </w:rPr>
        <w:t>Saint Malo, France, 2006</w:t>
      </w:r>
    </w:p>
    <w:p w:rsidRPr="003E7A03" w:rsidR="0085373C" w:rsidP="0085373C" w:rsidRDefault="0085373C" w14:paraId="7C57C800" w14:textId="44EAE6A7">
      <w:pPr>
        <w:pStyle w:val="ListParagraph"/>
        <w:numPr>
          <w:ilvl w:val="0"/>
          <w:numId w:val="12"/>
        </w:numPr>
        <w:rPr>
          <w:color w:val="000000" w:themeColor="text1"/>
          <w:sz w:val="24"/>
        </w:rPr>
      </w:pPr>
      <w:r w:rsidRPr="003E7A03">
        <w:rPr>
          <w:color w:val="000000" w:themeColor="text1"/>
          <w:sz w:val="24"/>
        </w:rPr>
        <w:t xml:space="preserve"> El-</w:t>
      </w:r>
      <w:proofErr w:type="spellStart"/>
      <w:r w:rsidRPr="003E7A03">
        <w:rPr>
          <w:color w:val="000000" w:themeColor="text1"/>
          <w:sz w:val="24"/>
        </w:rPr>
        <w:t>Sayed</w:t>
      </w:r>
      <w:proofErr w:type="spellEnd"/>
      <w:r w:rsidRPr="003E7A03">
        <w:rPr>
          <w:color w:val="000000" w:themeColor="text1"/>
          <w:sz w:val="24"/>
        </w:rPr>
        <w:t xml:space="preserve"> M. El-</w:t>
      </w:r>
      <w:proofErr w:type="spellStart"/>
      <w:r w:rsidRPr="003E7A03">
        <w:rPr>
          <w:color w:val="000000" w:themeColor="text1"/>
          <w:sz w:val="24"/>
        </w:rPr>
        <w:t>Alfy</w:t>
      </w:r>
      <w:proofErr w:type="spellEnd"/>
      <w:r w:rsidRPr="003E7A03">
        <w:rPr>
          <w:color w:val="000000" w:themeColor="text1"/>
          <w:sz w:val="24"/>
        </w:rPr>
        <w:t xml:space="preserve">, </w:t>
      </w:r>
      <w:proofErr w:type="spellStart"/>
      <w:r w:rsidRPr="003E7A03">
        <w:rPr>
          <w:color w:val="000000" w:themeColor="text1"/>
          <w:sz w:val="24"/>
        </w:rPr>
        <w:t>Radwan</w:t>
      </w:r>
      <w:proofErr w:type="spellEnd"/>
      <w:r w:rsidRPr="003E7A03">
        <w:rPr>
          <w:color w:val="000000" w:themeColor="text1"/>
          <w:sz w:val="24"/>
        </w:rPr>
        <w:t xml:space="preserve"> E. Abdel-Aal "Using GMDH-</w:t>
      </w:r>
      <w:proofErr w:type="spellStart"/>
      <w:r w:rsidRPr="003E7A03">
        <w:rPr>
          <w:color w:val="000000" w:themeColor="text1"/>
          <w:sz w:val="24"/>
        </w:rPr>
        <w:t>based</w:t>
      </w:r>
      <w:proofErr w:type="spellEnd"/>
      <w:r w:rsidRPr="003E7A03">
        <w:rPr>
          <w:color w:val="000000" w:themeColor="text1"/>
          <w:sz w:val="24"/>
        </w:rPr>
        <w:t xml:space="preserve"> </w:t>
      </w:r>
      <w:proofErr w:type="spellStart"/>
      <w:r w:rsidRPr="003E7A03">
        <w:rPr>
          <w:color w:val="000000" w:themeColor="text1"/>
          <w:sz w:val="24"/>
        </w:rPr>
        <w:t>networks</w:t>
      </w:r>
      <w:proofErr w:type="spellEnd"/>
      <w:r w:rsidRPr="003E7A03">
        <w:rPr>
          <w:color w:val="000000" w:themeColor="text1"/>
          <w:sz w:val="24"/>
        </w:rPr>
        <w:t xml:space="preserve"> </w:t>
      </w:r>
      <w:proofErr w:type="spellStart"/>
      <w:r w:rsidRPr="003E7A03">
        <w:rPr>
          <w:color w:val="000000" w:themeColor="text1"/>
          <w:sz w:val="24"/>
        </w:rPr>
        <w:t>for</w:t>
      </w:r>
      <w:proofErr w:type="spellEnd"/>
      <w:r w:rsidRPr="003E7A03">
        <w:rPr>
          <w:color w:val="000000" w:themeColor="text1"/>
          <w:sz w:val="24"/>
        </w:rPr>
        <w:t xml:space="preserve"> </w:t>
      </w:r>
      <w:proofErr w:type="spellStart"/>
      <w:r w:rsidRPr="003E7A03">
        <w:rPr>
          <w:color w:val="000000" w:themeColor="text1"/>
          <w:sz w:val="24"/>
        </w:rPr>
        <w:t>improved</w:t>
      </w:r>
      <w:proofErr w:type="spellEnd"/>
      <w:r w:rsidRPr="003E7A03">
        <w:rPr>
          <w:color w:val="000000" w:themeColor="text1"/>
          <w:sz w:val="24"/>
        </w:rPr>
        <w:t xml:space="preserve"> spam </w:t>
      </w:r>
      <w:proofErr w:type="spellStart"/>
      <w:r w:rsidRPr="003E7A03">
        <w:rPr>
          <w:color w:val="000000" w:themeColor="text1"/>
          <w:sz w:val="24"/>
        </w:rPr>
        <w:t>detection</w:t>
      </w:r>
      <w:proofErr w:type="spellEnd"/>
      <w:r w:rsidRPr="003E7A03">
        <w:rPr>
          <w:color w:val="000000" w:themeColor="text1"/>
          <w:sz w:val="24"/>
        </w:rPr>
        <w:t xml:space="preserve"> </w:t>
      </w:r>
      <w:proofErr w:type="spellStart"/>
      <w:r w:rsidRPr="003E7A03">
        <w:rPr>
          <w:color w:val="000000" w:themeColor="text1"/>
          <w:sz w:val="24"/>
        </w:rPr>
        <w:t>and</w:t>
      </w:r>
      <w:proofErr w:type="spellEnd"/>
      <w:r w:rsidRPr="003E7A03">
        <w:rPr>
          <w:color w:val="000000" w:themeColor="text1"/>
          <w:sz w:val="24"/>
        </w:rPr>
        <w:t xml:space="preserve"> email feature </w:t>
      </w:r>
      <w:proofErr w:type="spellStart"/>
      <w:r w:rsidRPr="003E7A03">
        <w:rPr>
          <w:color w:val="000000" w:themeColor="text1"/>
          <w:sz w:val="24"/>
        </w:rPr>
        <w:t>analysis"Applied</w:t>
      </w:r>
      <w:proofErr w:type="spellEnd"/>
      <w:r w:rsidRPr="003E7A03">
        <w:rPr>
          <w:color w:val="000000" w:themeColor="text1"/>
          <w:sz w:val="24"/>
        </w:rPr>
        <w:t xml:space="preserve"> Soft Computing, Volume 11, Issue 1, </w:t>
      </w:r>
      <w:proofErr w:type="spellStart"/>
      <w:r w:rsidRPr="003E7A03">
        <w:rPr>
          <w:color w:val="000000" w:themeColor="text1"/>
          <w:sz w:val="24"/>
        </w:rPr>
        <w:t>January</w:t>
      </w:r>
      <w:proofErr w:type="spellEnd"/>
      <w:r w:rsidRPr="003E7A03">
        <w:rPr>
          <w:color w:val="000000" w:themeColor="text1"/>
          <w:sz w:val="24"/>
        </w:rPr>
        <w:t xml:space="preserve"> 2011</w:t>
      </w:r>
    </w:p>
    <w:p w:rsidRPr="003E7A03" w:rsidR="0085373C" w:rsidP="0085373C" w:rsidRDefault="0085373C" w14:paraId="01736678" w14:textId="2836528E">
      <w:pPr>
        <w:pStyle w:val="ListParagraph"/>
        <w:numPr>
          <w:ilvl w:val="0"/>
          <w:numId w:val="12"/>
        </w:numPr>
        <w:rPr>
          <w:color w:val="000000" w:themeColor="text1"/>
          <w:sz w:val="24"/>
        </w:rPr>
      </w:pPr>
      <w:r w:rsidRPr="003E7A03">
        <w:rPr>
          <w:color w:val="000000" w:themeColor="text1"/>
          <w:sz w:val="24"/>
        </w:rPr>
        <w:t xml:space="preserve"> </w:t>
      </w:r>
      <w:proofErr w:type="spellStart"/>
      <w:r w:rsidRPr="003E7A03">
        <w:rPr>
          <w:color w:val="000000" w:themeColor="text1"/>
          <w:sz w:val="24"/>
        </w:rPr>
        <w:t>Yuchun</w:t>
      </w:r>
      <w:proofErr w:type="spellEnd"/>
      <w:r w:rsidRPr="003E7A03">
        <w:rPr>
          <w:color w:val="000000" w:themeColor="text1"/>
          <w:sz w:val="24"/>
        </w:rPr>
        <w:t xml:space="preserve"> Tang, Sven Krasser, </w:t>
      </w:r>
      <w:proofErr w:type="spellStart"/>
      <w:r w:rsidRPr="003E7A03">
        <w:rPr>
          <w:color w:val="000000" w:themeColor="text1"/>
          <w:sz w:val="24"/>
        </w:rPr>
        <w:t>Yuanchen</w:t>
      </w:r>
      <w:proofErr w:type="spellEnd"/>
      <w:r w:rsidRPr="003E7A03">
        <w:rPr>
          <w:color w:val="000000" w:themeColor="text1"/>
          <w:sz w:val="24"/>
        </w:rPr>
        <w:t xml:space="preserve"> He, </w:t>
      </w:r>
      <w:proofErr w:type="spellStart"/>
      <w:r w:rsidRPr="003E7A03">
        <w:rPr>
          <w:color w:val="000000" w:themeColor="text1"/>
          <w:sz w:val="24"/>
        </w:rPr>
        <w:t>Weilai</w:t>
      </w:r>
      <w:proofErr w:type="spellEnd"/>
      <w:r w:rsidRPr="003E7A03">
        <w:rPr>
          <w:color w:val="000000" w:themeColor="text1"/>
          <w:sz w:val="24"/>
        </w:rPr>
        <w:t xml:space="preserve"> Yang, </w:t>
      </w:r>
      <w:proofErr w:type="spellStart"/>
      <w:r w:rsidRPr="003E7A03">
        <w:rPr>
          <w:color w:val="000000" w:themeColor="text1"/>
          <w:sz w:val="24"/>
        </w:rPr>
        <w:t>Dmitri</w:t>
      </w:r>
      <w:proofErr w:type="spellEnd"/>
      <w:r w:rsidRPr="003E7A03">
        <w:rPr>
          <w:color w:val="000000" w:themeColor="text1"/>
          <w:sz w:val="24"/>
        </w:rPr>
        <w:t xml:space="preserve"> </w:t>
      </w:r>
      <w:proofErr w:type="spellStart"/>
      <w:r w:rsidRPr="003E7A03">
        <w:rPr>
          <w:color w:val="000000" w:themeColor="text1"/>
          <w:sz w:val="24"/>
        </w:rPr>
        <w:t>Alperovitch</w:t>
      </w:r>
      <w:proofErr w:type="spellEnd"/>
      <w:r w:rsidRPr="003E7A03">
        <w:rPr>
          <w:color w:val="000000" w:themeColor="text1"/>
          <w:sz w:val="24"/>
        </w:rPr>
        <w:t xml:space="preserve"> ”Support Vector Machines </w:t>
      </w:r>
      <w:proofErr w:type="spellStart"/>
      <w:r w:rsidRPr="003E7A03">
        <w:rPr>
          <w:color w:val="000000" w:themeColor="text1"/>
          <w:sz w:val="24"/>
        </w:rPr>
        <w:t>and</w:t>
      </w:r>
      <w:proofErr w:type="spellEnd"/>
      <w:r w:rsidRPr="003E7A03">
        <w:rPr>
          <w:color w:val="000000" w:themeColor="text1"/>
          <w:sz w:val="24"/>
        </w:rPr>
        <w:t xml:space="preserve"> Random </w:t>
      </w:r>
      <w:proofErr w:type="spellStart"/>
      <w:r w:rsidRPr="003E7A03">
        <w:rPr>
          <w:color w:val="000000" w:themeColor="text1"/>
          <w:sz w:val="24"/>
        </w:rPr>
        <w:t>Forests</w:t>
      </w:r>
      <w:proofErr w:type="spellEnd"/>
      <w:r w:rsidRPr="003E7A03">
        <w:rPr>
          <w:color w:val="000000" w:themeColor="text1"/>
          <w:sz w:val="24"/>
        </w:rPr>
        <w:t xml:space="preserve"> </w:t>
      </w:r>
      <w:proofErr w:type="spellStart"/>
      <w:r w:rsidRPr="003E7A03">
        <w:rPr>
          <w:color w:val="000000" w:themeColor="text1"/>
          <w:sz w:val="24"/>
        </w:rPr>
        <w:t>Modeling</w:t>
      </w:r>
      <w:proofErr w:type="spellEnd"/>
      <w:r w:rsidRPr="003E7A03">
        <w:rPr>
          <w:color w:val="000000" w:themeColor="text1"/>
          <w:sz w:val="24"/>
        </w:rPr>
        <w:t xml:space="preserve"> </w:t>
      </w:r>
      <w:proofErr w:type="spellStart"/>
      <w:r w:rsidRPr="003E7A03">
        <w:rPr>
          <w:color w:val="000000" w:themeColor="text1"/>
          <w:sz w:val="24"/>
        </w:rPr>
        <w:t>for</w:t>
      </w:r>
      <w:proofErr w:type="spellEnd"/>
      <w:r w:rsidRPr="003E7A03">
        <w:rPr>
          <w:color w:val="000000" w:themeColor="text1"/>
          <w:sz w:val="24"/>
        </w:rPr>
        <w:t xml:space="preserve"> Spam </w:t>
      </w:r>
      <w:proofErr w:type="spellStart"/>
      <w:r w:rsidRPr="003E7A03">
        <w:rPr>
          <w:color w:val="000000" w:themeColor="text1"/>
          <w:sz w:val="24"/>
        </w:rPr>
        <w:t>Senders</w:t>
      </w:r>
      <w:proofErr w:type="spellEnd"/>
      <w:r w:rsidRPr="003E7A03">
        <w:rPr>
          <w:color w:val="000000" w:themeColor="text1"/>
          <w:sz w:val="24"/>
        </w:rPr>
        <w:t xml:space="preserve"> </w:t>
      </w:r>
      <w:proofErr w:type="spellStart"/>
      <w:r w:rsidRPr="003E7A03">
        <w:rPr>
          <w:color w:val="000000" w:themeColor="text1"/>
          <w:sz w:val="24"/>
        </w:rPr>
        <w:t>Behavior</w:t>
      </w:r>
      <w:proofErr w:type="spellEnd"/>
      <w:r w:rsidRPr="003E7A03">
        <w:rPr>
          <w:color w:val="000000" w:themeColor="text1"/>
          <w:sz w:val="24"/>
        </w:rPr>
        <w:t xml:space="preserve"> Analysis” IEEE GLOBECOM, 2008</w:t>
      </w:r>
    </w:p>
    <w:p w:rsidRPr="003E7A03" w:rsidR="0085373C" w:rsidP="00EB0742" w:rsidRDefault="0085373C" w14:paraId="5CA435DC" w14:textId="1F06A49F">
      <w:pPr>
        <w:pStyle w:val="ListParagraph"/>
        <w:numPr>
          <w:ilvl w:val="0"/>
          <w:numId w:val="12"/>
        </w:numPr>
        <w:rPr>
          <w:rStyle w:val="eop"/>
          <w:color w:val="000000" w:themeColor="text1"/>
          <w:sz w:val="24"/>
        </w:rPr>
      </w:pPr>
      <w:r w:rsidRPr="003E7A03">
        <w:rPr>
          <w:color w:val="000000" w:themeColor="text1"/>
          <w:sz w:val="24"/>
        </w:rPr>
        <w:t xml:space="preserve"> Hao Zhang, Alexander C. Berg, Michael </w:t>
      </w:r>
      <w:proofErr w:type="spellStart"/>
      <w:r w:rsidRPr="003E7A03">
        <w:rPr>
          <w:color w:val="000000" w:themeColor="text1"/>
          <w:sz w:val="24"/>
        </w:rPr>
        <w:t>Maire</w:t>
      </w:r>
      <w:proofErr w:type="spellEnd"/>
      <w:r w:rsidRPr="003E7A03">
        <w:rPr>
          <w:color w:val="000000" w:themeColor="text1"/>
          <w:sz w:val="24"/>
        </w:rPr>
        <w:t xml:space="preserve">, </w:t>
      </w:r>
      <w:proofErr w:type="spellStart"/>
      <w:r w:rsidRPr="003E7A03">
        <w:rPr>
          <w:color w:val="000000" w:themeColor="text1"/>
          <w:sz w:val="24"/>
        </w:rPr>
        <w:t>and</w:t>
      </w:r>
      <w:proofErr w:type="spellEnd"/>
      <w:r w:rsidRPr="003E7A03">
        <w:rPr>
          <w:color w:val="000000" w:themeColor="text1"/>
          <w:sz w:val="24"/>
        </w:rPr>
        <w:t xml:space="preserve"> </w:t>
      </w:r>
      <w:proofErr w:type="spellStart"/>
      <w:r w:rsidRPr="003E7A03">
        <w:rPr>
          <w:color w:val="000000" w:themeColor="text1"/>
          <w:sz w:val="24"/>
        </w:rPr>
        <w:t>Jitendra</w:t>
      </w:r>
      <w:proofErr w:type="spellEnd"/>
      <w:r w:rsidRPr="003E7A03">
        <w:rPr>
          <w:color w:val="000000" w:themeColor="text1"/>
          <w:sz w:val="24"/>
        </w:rPr>
        <w:t xml:space="preserve"> </w:t>
      </w:r>
      <w:proofErr w:type="spellStart"/>
      <w:r w:rsidRPr="003E7A03">
        <w:rPr>
          <w:color w:val="000000" w:themeColor="text1"/>
          <w:sz w:val="24"/>
        </w:rPr>
        <w:t>Malic</w:t>
      </w:r>
      <w:proofErr w:type="spellEnd"/>
      <w:r w:rsidRPr="003E7A03">
        <w:rPr>
          <w:color w:val="000000" w:themeColor="text1"/>
          <w:sz w:val="24"/>
        </w:rPr>
        <w:t xml:space="preserve">. "SVM-KNN: </w:t>
      </w:r>
      <w:proofErr w:type="spellStart"/>
      <w:r w:rsidRPr="003E7A03">
        <w:rPr>
          <w:color w:val="000000" w:themeColor="text1"/>
          <w:sz w:val="24"/>
        </w:rPr>
        <w:t>Discriminative</w:t>
      </w:r>
      <w:proofErr w:type="spellEnd"/>
      <w:r w:rsidRPr="003E7A03">
        <w:rPr>
          <w:color w:val="000000" w:themeColor="text1"/>
          <w:sz w:val="24"/>
        </w:rPr>
        <w:t xml:space="preserve"> </w:t>
      </w:r>
      <w:proofErr w:type="spellStart"/>
      <w:r w:rsidRPr="003E7A03">
        <w:rPr>
          <w:color w:val="000000" w:themeColor="text1"/>
          <w:sz w:val="24"/>
        </w:rPr>
        <w:t>nearest</w:t>
      </w:r>
      <w:proofErr w:type="spellEnd"/>
      <w:r w:rsidRPr="003E7A03">
        <w:rPr>
          <w:color w:val="000000" w:themeColor="text1"/>
          <w:sz w:val="24"/>
        </w:rPr>
        <w:t xml:space="preserve"> </w:t>
      </w:r>
      <w:proofErr w:type="spellStart"/>
      <w:r w:rsidRPr="003E7A03">
        <w:rPr>
          <w:color w:val="000000" w:themeColor="text1"/>
          <w:sz w:val="24"/>
        </w:rPr>
        <w:t>neighbour</w:t>
      </w:r>
      <w:proofErr w:type="spellEnd"/>
      <w:r w:rsidRPr="003E7A03">
        <w:rPr>
          <w:color w:val="000000" w:themeColor="text1"/>
          <w:sz w:val="24"/>
        </w:rPr>
        <w:t xml:space="preserve"> </w:t>
      </w:r>
      <w:proofErr w:type="spellStart"/>
      <w:r w:rsidRPr="003E7A03">
        <w:rPr>
          <w:color w:val="000000" w:themeColor="text1"/>
          <w:sz w:val="24"/>
        </w:rPr>
        <w:t>classification</w:t>
      </w:r>
      <w:proofErr w:type="spellEnd"/>
      <w:r w:rsidRPr="003E7A03">
        <w:rPr>
          <w:color w:val="000000" w:themeColor="text1"/>
          <w:sz w:val="24"/>
        </w:rPr>
        <w:t xml:space="preserve"> </w:t>
      </w:r>
      <w:proofErr w:type="spellStart"/>
      <w:r w:rsidRPr="003E7A03">
        <w:rPr>
          <w:color w:val="000000" w:themeColor="text1"/>
          <w:sz w:val="24"/>
        </w:rPr>
        <w:t>for</w:t>
      </w:r>
      <w:proofErr w:type="spellEnd"/>
      <w:r w:rsidRPr="003E7A03">
        <w:rPr>
          <w:color w:val="000000" w:themeColor="text1"/>
          <w:sz w:val="24"/>
        </w:rPr>
        <w:t xml:space="preserve"> </w:t>
      </w:r>
      <w:proofErr w:type="spellStart"/>
      <w:r w:rsidRPr="003E7A03">
        <w:rPr>
          <w:color w:val="000000" w:themeColor="text1"/>
          <w:sz w:val="24"/>
        </w:rPr>
        <w:t>visual</w:t>
      </w:r>
      <w:proofErr w:type="spellEnd"/>
      <w:r w:rsidRPr="003E7A03">
        <w:rPr>
          <w:color w:val="000000" w:themeColor="text1"/>
          <w:sz w:val="24"/>
        </w:rPr>
        <w:t xml:space="preserve"> </w:t>
      </w:r>
      <w:proofErr w:type="spellStart"/>
      <w:r w:rsidRPr="003E7A03">
        <w:rPr>
          <w:color w:val="000000" w:themeColor="text1"/>
          <w:sz w:val="24"/>
        </w:rPr>
        <w:t>category</w:t>
      </w:r>
      <w:proofErr w:type="spellEnd"/>
      <w:r w:rsidRPr="003E7A03">
        <w:rPr>
          <w:color w:val="000000" w:themeColor="text1"/>
          <w:sz w:val="24"/>
        </w:rPr>
        <w:t xml:space="preserve"> </w:t>
      </w:r>
      <w:proofErr w:type="spellStart"/>
      <w:r w:rsidRPr="003E7A03">
        <w:rPr>
          <w:color w:val="000000" w:themeColor="text1"/>
          <w:sz w:val="24"/>
        </w:rPr>
        <w:t>recognition</w:t>
      </w:r>
      <w:proofErr w:type="spellEnd"/>
      <w:r w:rsidRPr="003E7A03">
        <w:rPr>
          <w:color w:val="000000" w:themeColor="text1"/>
          <w:sz w:val="24"/>
        </w:rPr>
        <w:t xml:space="preserve">", IEEE Computer Society Conference on Computer </w:t>
      </w:r>
      <w:proofErr w:type="spellStart"/>
      <w:r w:rsidRPr="003E7A03">
        <w:rPr>
          <w:color w:val="000000" w:themeColor="text1"/>
          <w:sz w:val="24"/>
        </w:rPr>
        <w:t>Vision</w:t>
      </w:r>
      <w:proofErr w:type="spellEnd"/>
      <w:r w:rsidRPr="003E7A03">
        <w:rPr>
          <w:color w:val="000000" w:themeColor="text1"/>
          <w:sz w:val="24"/>
        </w:rPr>
        <w:t xml:space="preserve"> </w:t>
      </w:r>
      <w:proofErr w:type="spellStart"/>
      <w:r w:rsidRPr="003E7A03">
        <w:rPr>
          <w:color w:val="000000" w:themeColor="text1"/>
          <w:sz w:val="24"/>
        </w:rPr>
        <w:t>and</w:t>
      </w:r>
      <w:proofErr w:type="spellEnd"/>
      <w:r w:rsidRPr="003E7A03">
        <w:rPr>
          <w:color w:val="000000" w:themeColor="text1"/>
          <w:sz w:val="24"/>
        </w:rPr>
        <w:t xml:space="preserve"> </w:t>
      </w:r>
      <w:proofErr w:type="spellStart"/>
      <w:r w:rsidRPr="003E7A03">
        <w:rPr>
          <w:color w:val="000000" w:themeColor="text1"/>
          <w:sz w:val="24"/>
        </w:rPr>
        <w:t>Pattern</w:t>
      </w:r>
      <w:proofErr w:type="spellEnd"/>
      <w:r w:rsidRPr="003E7A03">
        <w:rPr>
          <w:color w:val="000000" w:themeColor="text1"/>
          <w:sz w:val="24"/>
        </w:rPr>
        <w:t xml:space="preserve"> </w:t>
      </w:r>
      <w:proofErr w:type="spellStart"/>
      <w:r w:rsidRPr="003E7A03">
        <w:rPr>
          <w:color w:val="000000" w:themeColor="text1"/>
          <w:sz w:val="24"/>
        </w:rPr>
        <w:t>Recognition</w:t>
      </w:r>
      <w:proofErr w:type="spellEnd"/>
      <w:r w:rsidRPr="003E7A03">
        <w:rPr>
          <w:color w:val="000000" w:themeColor="text1"/>
          <w:sz w:val="24"/>
        </w:rPr>
        <w:t>, 2006</w:t>
      </w:r>
    </w:p>
    <w:p w:rsidRPr="006F330B" w:rsidR="005D5BB4" w:rsidP="322D8E6D" w:rsidRDefault="00343045" w14:paraId="54A97FF6" w14:textId="5F1CBD58">
      <w:pPr>
        <w:pStyle w:val="ListParagraph"/>
        <w:numPr>
          <w:ilvl w:val="0"/>
          <w:numId w:val="12"/>
        </w:numPr>
        <w:spacing w:after="120"/>
        <w:jc w:val="both"/>
        <w:rPr>
          <w:color w:val="000000" w:themeColor="text1"/>
          <w:sz w:val="24"/>
          <w:szCs w:val="24"/>
          <w:lang w:eastAsia="ko-KR"/>
        </w:rPr>
      </w:pPr>
      <w:proofErr w:type="spellStart"/>
      <w:r w:rsidRPr="322D8E6D">
        <w:rPr>
          <w:color w:val="000000" w:themeColor="text1"/>
          <w:sz w:val="24"/>
          <w:szCs w:val="24"/>
          <w:shd w:val="clear" w:color="auto" w:fill="FFFFFF"/>
          <w:lang w:eastAsia="ko-KR"/>
        </w:rPr>
        <w:t>Munkhdorj</w:t>
      </w:r>
      <w:proofErr w:type="spellEnd"/>
      <w:r w:rsidRPr="322D8E6D">
        <w:rPr>
          <w:color w:val="000000" w:themeColor="text1"/>
          <w:sz w:val="24"/>
          <w:szCs w:val="24"/>
          <w:shd w:val="clear" w:color="auto" w:fill="FFFFFF"/>
          <w:lang w:eastAsia="ko-KR"/>
        </w:rPr>
        <w:t>, B., &amp; Sekiya, Y. (2017). </w:t>
      </w:r>
      <w:proofErr w:type="spellStart"/>
      <w:r w:rsidRPr="322D8E6D">
        <w:rPr>
          <w:color w:val="000000" w:themeColor="text1"/>
          <w:sz w:val="24"/>
          <w:szCs w:val="24"/>
          <w:shd w:val="clear" w:color="auto" w:fill="FFFFFF"/>
          <w:lang w:eastAsia="ko-KR"/>
        </w:rPr>
        <w:t>Cyber attack</w:t>
      </w:r>
      <w:proofErr w:type="spellEnd"/>
      <w:r w:rsidRPr="322D8E6D">
        <w:rPr>
          <w:color w:val="000000" w:themeColor="text1"/>
          <w:sz w:val="24"/>
          <w:szCs w:val="24"/>
          <w:shd w:val="clear" w:color="auto" w:fill="FFFFFF"/>
          <w:lang w:eastAsia="ko-KR"/>
        </w:rPr>
        <w:t> prediction using social data analysis. J. High Speed Networks, 23, 109-135.</w:t>
      </w:r>
    </w:p>
    <w:p w:rsidRPr="006F330B" w:rsidR="32FA3660" w:rsidP="004A16AB" w:rsidRDefault="005D5BB4" w14:paraId="543838F4" w14:textId="653047DF">
      <w:pPr>
        <w:pStyle w:val="ListParagraph"/>
        <w:numPr>
          <w:ilvl w:val="0"/>
          <w:numId w:val="12"/>
        </w:numPr>
        <w:spacing w:after="120"/>
        <w:jc w:val="both"/>
        <w:rPr>
          <w:color w:val="000000" w:themeColor="text2"/>
          <w:sz w:val="24"/>
        </w:rPr>
      </w:pPr>
      <w:r w:rsidRPr="2C196ADD">
        <w:rPr>
          <w:rStyle w:val="normaltextrun"/>
          <w:color w:val="000000" w:themeColor="text2"/>
          <w:sz w:val="24"/>
        </w:rPr>
        <w:t>Park, W., You, Y., &amp; Lee, K. (2018). Detecting Potential Insider Threat: </w:t>
      </w:r>
      <w:proofErr w:type="spellStart"/>
      <w:r w:rsidRPr="2C196ADD">
        <w:rPr>
          <w:rStyle w:val="spellingerror"/>
          <w:color w:val="000000" w:themeColor="text2"/>
          <w:sz w:val="24"/>
        </w:rPr>
        <w:t>Analyzing</w:t>
      </w:r>
      <w:proofErr w:type="spellEnd"/>
      <w:r w:rsidRPr="2C196ADD">
        <w:rPr>
          <w:rStyle w:val="normaltextrun"/>
          <w:color w:val="000000" w:themeColor="text2"/>
          <w:sz w:val="24"/>
        </w:rPr>
        <w:t> Insiders' Sentiment Exposed in Social Media. </w:t>
      </w:r>
      <w:r w:rsidRPr="2C196ADD" w:rsidR="00C2086E">
        <w:rPr>
          <w:rStyle w:val="normaltextrun"/>
          <w:color w:val="000000" w:themeColor="text2"/>
          <w:sz w:val="24"/>
        </w:rPr>
        <w:t xml:space="preserve">J. </w:t>
      </w:r>
      <w:r w:rsidRPr="2C196ADD">
        <w:rPr>
          <w:rStyle w:val="normaltextrun"/>
          <w:color w:val="000000" w:themeColor="text2"/>
          <w:sz w:val="24"/>
        </w:rPr>
        <w:t>Security </w:t>
      </w:r>
      <w:r w:rsidRPr="2C196ADD">
        <w:rPr>
          <w:rStyle w:val="spellingerror"/>
          <w:color w:val="000000" w:themeColor="text2"/>
          <w:sz w:val="24"/>
        </w:rPr>
        <w:t>and</w:t>
      </w:r>
      <w:r w:rsidRPr="2C196ADD">
        <w:rPr>
          <w:rStyle w:val="normaltextrun"/>
          <w:color w:val="000000" w:themeColor="text2"/>
          <w:sz w:val="24"/>
        </w:rPr>
        <w:t> Communication Networks, 2018, 7243296:1-7243296:8.</w:t>
      </w:r>
      <w:r w:rsidRPr="2C196ADD">
        <w:rPr>
          <w:rStyle w:val="eop"/>
          <w:color w:val="000000" w:themeColor="text2"/>
          <w:sz w:val="24"/>
        </w:rPr>
        <w:t> </w:t>
      </w:r>
      <w:r w:rsidRPr="2C196ADD" w:rsidR="00EB0742">
        <w:rPr>
          <w:color w:val="000000" w:themeColor="text2"/>
          <w:sz w:val="24"/>
        </w:rPr>
        <w:t xml:space="preserve"> </w:t>
      </w:r>
    </w:p>
    <w:p w:rsidRPr="006F330B" w:rsidR="013782B1" w:rsidP="27A27361" w:rsidRDefault="27A27361" w14:paraId="4224E5B0" w14:textId="653047DF">
      <w:pPr>
        <w:pStyle w:val="ListParagraph"/>
        <w:numPr>
          <w:ilvl w:val="0"/>
          <w:numId w:val="12"/>
        </w:numPr>
        <w:spacing w:after="120"/>
        <w:jc w:val="both"/>
        <w:rPr>
          <w:rStyle w:val="eop"/>
          <w:color w:val="000000" w:themeColor="text2"/>
          <w:sz w:val="24"/>
        </w:rPr>
      </w:pPr>
      <w:r w:rsidRPr="2C196ADD">
        <w:rPr>
          <w:color w:val="000000" w:themeColor="text2"/>
          <w:sz w:val="24"/>
          <w:lang w:eastAsia="ko-KR"/>
        </w:rPr>
        <w:t>Arias, M., Arratia, A., &amp; </w:t>
      </w:r>
      <w:proofErr w:type="spellStart"/>
      <w:r w:rsidRPr="2C196ADD">
        <w:rPr>
          <w:color w:val="000000" w:themeColor="text2"/>
          <w:sz w:val="24"/>
          <w:lang w:eastAsia="ko-KR"/>
        </w:rPr>
        <w:t>Xuriguera</w:t>
      </w:r>
      <w:proofErr w:type="spellEnd"/>
      <w:r w:rsidRPr="2C196ADD">
        <w:rPr>
          <w:color w:val="000000" w:themeColor="text2"/>
          <w:sz w:val="24"/>
          <w:lang w:eastAsia="ko-KR"/>
        </w:rPr>
        <w:t>, R. (2013). Forecasting with twitter data. ACM Transactions on Intelligent Systems and Technology, 5, 8:1-8:24. </w:t>
      </w:r>
    </w:p>
    <w:p w:rsidRPr="006F330B" w:rsidR="013782B1" w:rsidP="322D8E6D" w:rsidRDefault="013782B1" w14:paraId="05C1463F" w14:textId="653047DF">
      <w:pPr>
        <w:pStyle w:val="ListParagraph"/>
        <w:numPr>
          <w:ilvl w:val="0"/>
          <w:numId w:val="12"/>
        </w:numPr>
        <w:spacing w:after="120"/>
        <w:jc w:val="both"/>
        <w:rPr>
          <w:rStyle w:val="eop"/>
          <w:color w:val="000000" w:themeColor="text2"/>
          <w:sz w:val="24"/>
          <w:szCs w:val="24"/>
        </w:rPr>
      </w:pPr>
      <w:r w:rsidRPr="322D8E6D" w:rsidR="322D8E6D">
        <w:rPr>
          <w:color w:val="000000" w:themeColor="text2" w:themeTint="FF" w:themeShade="FF"/>
          <w:sz w:val="24"/>
          <w:szCs w:val="24"/>
          <w:lang w:eastAsia="ko-KR"/>
        </w:rPr>
        <w:t>Bahia, J. (2018). The online </w:t>
      </w:r>
      <w:proofErr w:type="gramStart"/>
      <w:r w:rsidRPr="322D8E6D" w:rsidR="322D8E6D">
        <w:rPr>
          <w:rStyle w:val="normaltextrun"/>
          <w:color w:val="000000" w:themeColor="text2" w:themeTint="FF" w:themeShade="FF"/>
          <w:sz w:val="24"/>
          <w:szCs w:val="24"/>
        </w:rPr>
        <w:t>battleground :</w:t>
      </w:r>
      <w:proofErr w:type="gramEnd"/>
      <w:r w:rsidRPr="322D8E6D" w:rsidR="322D8E6D">
        <w:rPr>
          <w:rStyle w:val="normaltextrun"/>
          <w:color w:val="000000" w:themeColor="text2" w:themeTint="FF" w:themeShade="FF"/>
          <w:sz w:val="24"/>
          <w:szCs w:val="24"/>
        </w:rPr>
        <w:t> the use of online platforms by extremist groups and hacktivists to form networks and collective identities. T. Doctoral dissertation, University of British Columbia. Retrieved from </w:t>
      </w:r>
      <w:hyperlink r:id="R456c815a4af14c40">
        <w:r w:rsidRPr="322D8E6D" w:rsidR="322D8E6D">
          <w:rPr>
            <w:rStyle w:val="normaltextrun"/>
            <w:color w:val="000000" w:themeColor="text2" w:themeTint="FF" w:themeShade="FF"/>
            <w:sz w:val="24"/>
            <w:szCs w:val="24"/>
            <w:u w:val="single"/>
          </w:rPr>
          <w:t>https://open.library.ubc.ca/collections/ubctheses/24/items/1.0369285</w:t>
        </w:r>
      </w:hyperlink>
      <w:r w:rsidRPr="322D8E6D" w:rsidR="322D8E6D">
        <w:rPr>
          <w:rStyle w:val="eop"/>
          <w:color w:val="000000" w:themeColor="text2" w:themeTint="FF" w:themeShade="FF"/>
          <w:sz w:val="24"/>
          <w:szCs w:val="24"/>
        </w:rPr>
        <w:t> </w:t>
      </w:r>
    </w:p>
    <w:p w:rsidRPr="003E7A03" w:rsidR="00587ED5" w:rsidP="004A16AB" w:rsidRDefault="00587ED5" w14:paraId="60061E4C" w14:textId="77777777">
      <w:pPr>
        <w:pStyle w:val="TableFigure"/>
        <w:spacing w:after="120"/>
        <w:jc w:val="both"/>
        <w:rPr>
          <w:rFonts w:cstheme="minorHAnsi"/>
          <w:color w:val="000000" w:themeColor="text1"/>
          <w:sz w:val="24"/>
        </w:rPr>
      </w:pPr>
    </w:p>
    <w:sectPr w:rsidRPr="003E7A03" w:rsidR="00587ED5" w:rsidSect="0040387D">
      <w:footerReference w:type="default" r:id="rId19"/>
      <w:footerReference w:type="first" r:id="rId20"/>
      <w:footnotePr>
        <w:pos w:val="beneathText"/>
      </w:footnotePr>
      <w:pgSz w:w="12240" w:h="15840" w:orient="portrait" w:code="1"/>
      <w:pgMar w:top="1440" w:right="1080" w:bottom="1440" w:left="108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350" w:rsidRDefault="00970350" w14:paraId="3527A377" w14:textId="77777777">
      <w:pPr>
        <w:spacing w:line="240" w:lineRule="auto"/>
      </w:pPr>
      <w:r>
        <w:separator/>
      </w:r>
    </w:p>
  </w:endnote>
  <w:endnote w:type="continuationSeparator" w:id="0">
    <w:p w:rsidR="00970350" w:rsidRDefault="00970350" w14:paraId="202C2C23" w14:textId="77777777">
      <w:pPr>
        <w:spacing w:line="240" w:lineRule="auto"/>
      </w:pPr>
      <w:r>
        <w:continuationSeparator/>
      </w:r>
    </w:p>
  </w:endnote>
  <w:endnote w:type="continuationNotice" w:id="1">
    <w:p w:rsidR="00970350" w:rsidRDefault="00970350" w14:paraId="4D56837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F345C96" w:rsidTr="2F345C96" w14:paraId="0F3E8660" w14:textId="77777777">
      <w:tc>
        <w:tcPr>
          <w:tcW w:w="3120" w:type="dxa"/>
        </w:tcPr>
        <w:p w:rsidR="2F345C96" w:rsidP="2F345C96" w:rsidRDefault="2F345C96" w14:paraId="49121F62" w14:textId="18C7FDBE">
          <w:pPr>
            <w:pStyle w:val="Header"/>
            <w:ind w:left="-115"/>
          </w:pPr>
        </w:p>
      </w:tc>
      <w:tc>
        <w:tcPr>
          <w:tcW w:w="3120" w:type="dxa"/>
        </w:tcPr>
        <w:p w:rsidR="2F345C96" w:rsidP="2F345C96" w:rsidRDefault="2F345C96" w14:paraId="082174F8" w14:textId="61357604">
          <w:pPr>
            <w:pStyle w:val="Header"/>
            <w:jc w:val="center"/>
          </w:pPr>
        </w:p>
      </w:tc>
      <w:tc>
        <w:tcPr>
          <w:tcW w:w="3120" w:type="dxa"/>
        </w:tcPr>
        <w:p w:rsidR="2F345C96" w:rsidP="2F345C96" w:rsidRDefault="2F345C96" w14:paraId="64C5BEC7" w14:textId="6395ADC3">
          <w:pPr>
            <w:pStyle w:val="Header"/>
            <w:ind w:right="-115"/>
            <w:jc w:val="right"/>
          </w:pPr>
        </w:p>
      </w:tc>
    </w:tr>
  </w:tbl>
  <w:p w:rsidR="00507277" w:rsidRDefault="00507277" w14:paraId="07C3A9A0" w14:textId="410F1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F345C96" w:rsidTr="2F345C96" w14:paraId="2260BAF5" w14:textId="77777777">
      <w:tc>
        <w:tcPr>
          <w:tcW w:w="3120" w:type="dxa"/>
        </w:tcPr>
        <w:p w:rsidR="2F345C96" w:rsidP="2F345C96" w:rsidRDefault="2F345C96" w14:paraId="35EB351D" w14:textId="4700F5A1">
          <w:pPr>
            <w:pStyle w:val="Header"/>
            <w:ind w:left="-115"/>
          </w:pPr>
        </w:p>
      </w:tc>
      <w:tc>
        <w:tcPr>
          <w:tcW w:w="3120" w:type="dxa"/>
        </w:tcPr>
        <w:p w:rsidR="2F345C96" w:rsidP="2F345C96" w:rsidRDefault="2F345C96" w14:paraId="3EA61E1B" w14:textId="3C30EEED">
          <w:pPr>
            <w:pStyle w:val="Header"/>
            <w:jc w:val="center"/>
          </w:pPr>
        </w:p>
      </w:tc>
      <w:tc>
        <w:tcPr>
          <w:tcW w:w="3120" w:type="dxa"/>
        </w:tcPr>
        <w:p w:rsidR="2F345C96" w:rsidP="2F345C96" w:rsidRDefault="2F345C96" w14:paraId="08F97BB9" w14:textId="16FB7D77">
          <w:pPr>
            <w:pStyle w:val="Header"/>
            <w:ind w:right="-115"/>
            <w:jc w:val="right"/>
          </w:pPr>
        </w:p>
      </w:tc>
    </w:tr>
  </w:tbl>
  <w:p w:rsidR="00507277" w:rsidRDefault="00507277" w14:paraId="62BEA811" w14:textId="13588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350" w:rsidRDefault="00970350" w14:paraId="41750D86" w14:textId="77777777">
      <w:pPr>
        <w:spacing w:line="240" w:lineRule="auto"/>
      </w:pPr>
      <w:r>
        <w:separator/>
      </w:r>
    </w:p>
  </w:footnote>
  <w:footnote w:type="continuationSeparator" w:id="0">
    <w:p w:rsidR="00970350" w:rsidRDefault="00970350" w14:paraId="5AB50FF5" w14:textId="77777777">
      <w:pPr>
        <w:spacing w:line="240" w:lineRule="auto"/>
      </w:pPr>
      <w:r>
        <w:continuationSeparator/>
      </w:r>
    </w:p>
  </w:footnote>
  <w:footnote w:type="continuationNotice" w:id="1">
    <w:p w:rsidR="00970350" w:rsidRDefault="00970350" w14:paraId="6ED28FBB" w14:textId="77777777">
      <w:pPr>
        <w:spacing w:line="240" w:lineRule="auto"/>
      </w:pPr>
    </w:p>
  </w:footnote>
  <w:footnote w:id="2">
    <w:p w:rsidR="00204D4E" w:rsidRDefault="00204D4E" w14:paraId="47E580EE" w14:textId="73D83384">
      <w:pPr>
        <w:pStyle w:val="FootnoteText"/>
      </w:pPr>
      <w:r>
        <w:rPr>
          <w:rStyle w:val="FootnoteReference"/>
        </w:rPr>
        <w:footnoteRef/>
      </w:r>
      <w:r>
        <w:t xml:space="preserve"> </w:t>
      </w:r>
      <w:hyperlink w:history="1" r:id="rId1">
        <w:r w:rsidRPr="009E24AB" w:rsidR="009E3B13">
          <w:rPr>
            <w:rStyle w:val="Hyperlink"/>
          </w:rPr>
          <w:t>https://twitter.com/</w:t>
        </w:r>
      </w:hyperlink>
    </w:p>
    <w:p w:rsidRPr="00204D4E" w:rsidR="009E3B13" w:rsidRDefault="009E3B13" w14:paraId="1901A942" w14:textId="77777777">
      <w:pPr>
        <w:pStyle w:val="FootnoteText"/>
        <w:rPr>
          <w:lang w:val="es-MX"/>
        </w:rPr>
      </w:pPr>
    </w:p>
  </w:footnote>
  <w:footnote w:id="3">
    <w:p w:rsidRPr="00160C44" w:rsidR="00160C44" w:rsidP="00160C44" w:rsidRDefault="00160C44" w14:paraId="65FF9A5C" w14:textId="2F53D539">
      <w:pPr>
        <w:rPr>
          <w:sz w:val="20"/>
          <w:szCs w:val="20"/>
        </w:rPr>
      </w:pPr>
      <w:r w:rsidRPr="00160C44">
        <w:rPr>
          <w:sz w:val="20"/>
          <w:szCs w:val="20"/>
        </w:rPr>
        <w:footnoteRef/>
      </w:r>
      <w:r w:rsidRPr="00160C44">
        <w:rPr>
          <w:sz w:val="20"/>
          <w:szCs w:val="20"/>
        </w:rPr>
        <w:t xml:space="preserve"> A distributed denial-of-service (DDoS)</w:t>
      </w:r>
    </w:p>
  </w:footnote>
  <w:footnote w:id="4">
    <w:p w:rsidR="009746C2" w:rsidP="009746C2" w:rsidRDefault="009746C2" w14:paraId="3E02579D" w14:textId="77777777">
      <w:pPr>
        <w:pStyle w:val="FootnoteText"/>
      </w:pPr>
      <w:r>
        <w:rPr>
          <w:rStyle w:val="FootnoteReference"/>
        </w:rPr>
        <w:footnoteRef/>
      </w:r>
      <w:r>
        <w:t xml:space="preserve"> </w:t>
      </w:r>
      <w:r w:rsidRPr="00A3207C">
        <w:t>http://www.tweepy.org/</w:t>
      </w:r>
    </w:p>
  </w:footnote>
  <w:footnote w:id="5">
    <w:p w:rsidRPr="009A7ED4" w:rsidR="009746C2" w:rsidP="009746C2" w:rsidRDefault="009746C2" w14:paraId="7AE80144" w14:textId="77777777">
      <w:pPr>
        <w:pStyle w:val="FootnoteText"/>
      </w:pPr>
      <w:r>
        <w:rPr>
          <w:rStyle w:val="FootnoteReference"/>
        </w:rPr>
        <w:footnoteRef/>
      </w:r>
      <w:r w:rsidRPr="009A7ED4">
        <w:t xml:space="preserve"> An </w:t>
      </w:r>
      <w:proofErr w:type="spellStart"/>
      <w:r w:rsidRPr="009A7ED4">
        <w:t>abbreviation</w:t>
      </w:r>
      <w:proofErr w:type="spellEnd"/>
      <w:r w:rsidRPr="009A7ED4">
        <w:t xml:space="preserve"> </w:t>
      </w:r>
      <w:proofErr w:type="spellStart"/>
      <w:r w:rsidRPr="009A7ED4">
        <w:t>for</w:t>
      </w:r>
      <w:proofErr w:type="spellEnd"/>
      <w:r w:rsidRPr="009A7ED4">
        <w:t xml:space="preserve"> </w:t>
      </w:r>
      <w:proofErr w:type="spellStart"/>
      <w:r w:rsidRPr="009A7ED4">
        <w:t>retweet</w:t>
      </w:r>
      <w:proofErr w:type="spellEnd"/>
      <w:r w:rsidRPr="009A7ED4">
        <w:t xml:space="preserve">, </w:t>
      </w:r>
      <w:proofErr w:type="spellStart"/>
      <w:r w:rsidRPr="009A7ED4">
        <w:t>which</w:t>
      </w:r>
      <w:proofErr w:type="spellEnd"/>
      <w:r w:rsidRPr="009A7ED4">
        <w:t xml:space="preserve"> means </w:t>
      </w:r>
      <w:proofErr w:type="spellStart"/>
      <w:r w:rsidRPr="009A7ED4">
        <w:t>citation</w:t>
      </w:r>
      <w:proofErr w:type="spellEnd"/>
      <w:r w:rsidRPr="009A7ED4">
        <w:t xml:space="preserve"> or </w:t>
      </w:r>
      <w:proofErr w:type="spellStart"/>
      <w:r w:rsidRPr="009A7ED4">
        <w:t>reposting</w:t>
      </w:r>
      <w:proofErr w:type="spellEnd"/>
      <w:r w:rsidRPr="009A7ED4">
        <w:t xml:space="preserve"> of a </w:t>
      </w:r>
      <w:proofErr w:type="spellStart"/>
      <w:r w:rsidRPr="009A7ED4">
        <w:t>message</w:t>
      </w:r>
      <w:proofErr w:type="spellEnd"/>
    </w:p>
  </w:footnote>
  <w:footnote w:id="6">
    <w:p w:rsidRPr="009A7ED4" w:rsidR="006452E6" w:rsidP="006452E6" w:rsidRDefault="006452E6" w14:paraId="7932AE69" w14:textId="77777777">
      <w:pPr>
        <w:pStyle w:val="FootnoteText"/>
      </w:pPr>
      <w:r>
        <w:rPr>
          <w:rStyle w:val="FootnoteReference"/>
        </w:rPr>
        <w:footnoteRef/>
      </w:r>
      <w:r w:rsidRPr="009A7ED4">
        <w:t xml:space="preserve"> </w:t>
      </w:r>
      <w:hyperlink w:history="1" r:id="rId2">
        <w:r w:rsidRPr="009A7ED4">
          <w:rPr>
            <w:rStyle w:val="Hyperlink"/>
          </w:rPr>
          <w:t>https://scikit-learn.org/stable/modules/generated/sklearn.feature_extraction.text.CountVectorizer.html</w:t>
        </w:r>
      </w:hyperlink>
    </w:p>
    <w:p w:rsidRPr="009A7ED4" w:rsidR="006452E6" w:rsidP="006452E6" w:rsidRDefault="006452E6" w14:paraId="2859E589" w14:textId="7777777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abstractNum w:abstractNumId="10" w15:restartNumberingAfterBreak="0">
    <w:nsid w:val="164D47AE"/>
    <w:multiLevelType w:val="multilevel"/>
    <w:tmpl w:val="7DFC90F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34F1B88"/>
    <w:multiLevelType w:val="hybridMultilevel"/>
    <w:tmpl w:val="D45A0AAE"/>
    <w:lvl w:ilvl="0" w:tplc="FFFFFFF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963E4"/>
    <w:multiLevelType w:val="hybridMultilevel"/>
    <w:tmpl w:val="5A8C0E9A"/>
    <w:lvl w:ilvl="0" w:tplc="4350A898">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8400FB"/>
    <w:multiLevelType w:val="hybridMultilevel"/>
    <w:tmpl w:val="B83EAEEA"/>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40E089F"/>
    <w:multiLevelType w:val="multilevel"/>
    <w:tmpl w:val="9EA6D31E"/>
    <w:lvl w:ilvl="0">
      <w:start w:val="1"/>
      <w:numFmt w:val="decimal"/>
      <w:lvlText w:val="%1."/>
      <w:lvlJc w:val="left"/>
      <w:pPr>
        <w:ind w:left="1080" w:hanging="360"/>
      </w:pPr>
      <w:rPr>
        <w:rFonts w:hint="default"/>
      </w:rPr>
    </w:lvl>
    <w:lvl w:ilvl="1">
      <w:start w:val="1"/>
      <w:numFmt w:val="decimal"/>
      <w:lvlText w:val="%1.%2."/>
      <w:lvlJc w:val="left"/>
      <w:pPr>
        <w:ind w:left="1985" w:hanging="624"/>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63F7358A"/>
    <w:multiLevelType w:val="multilevel"/>
    <w:tmpl w:val="46302430"/>
    <w:lvl w:ilvl="0">
      <w:start w:val="5"/>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0"/>
  </w:num>
  <w:num w:numId="14">
    <w:abstractNumId w:val="15"/>
  </w:num>
  <w:num w:numId="15">
    <w:abstractNumId w:val="12"/>
  </w:num>
  <w:num w:numId="16">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60"/>
    <w:rsid w:val="000002C0"/>
    <w:rsid w:val="00002657"/>
    <w:rsid w:val="00004FF2"/>
    <w:rsid w:val="00005386"/>
    <w:rsid w:val="00005747"/>
    <w:rsid w:val="00010061"/>
    <w:rsid w:val="00010AA1"/>
    <w:rsid w:val="0001212A"/>
    <w:rsid w:val="00012EF5"/>
    <w:rsid w:val="00013A12"/>
    <w:rsid w:val="00014AB9"/>
    <w:rsid w:val="00015A9B"/>
    <w:rsid w:val="00017669"/>
    <w:rsid w:val="00022A7F"/>
    <w:rsid w:val="00025A10"/>
    <w:rsid w:val="00025FD4"/>
    <w:rsid w:val="00026E1C"/>
    <w:rsid w:val="00027504"/>
    <w:rsid w:val="00034EBD"/>
    <w:rsid w:val="000364DB"/>
    <w:rsid w:val="000373CC"/>
    <w:rsid w:val="00037464"/>
    <w:rsid w:val="0004201A"/>
    <w:rsid w:val="000428B8"/>
    <w:rsid w:val="000434DD"/>
    <w:rsid w:val="00043AED"/>
    <w:rsid w:val="00043B5F"/>
    <w:rsid w:val="00043D36"/>
    <w:rsid w:val="0004555B"/>
    <w:rsid w:val="00045B37"/>
    <w:rsid w:val="00045D33"/>
    <w:rsid w:val="00045D97"/>
    <w:rsid w:val="00045FD6"/>
    <w:rsid w:val="00047B37"/>
    <w:rsid w:val="00050717"/>
    <w:rsid w:val="00050F65"/>
    <w:rsid w:val="00051C72"/>
    <w:rsid w:val="0005231D"/>
    <w:rsid w:val="000524D1"/>
    <w:rsid w:val="000535F9"/>
    <w:rsid w:val="00054169"/>
    <w:rsid w:val="0005465B"/>
    <w:rsid w:val="00054ACB"/>
    <w:rsid w:val="0005581F"/>
    <w:rsid w:val="00056066"/>
    <w:rsid w:val="00057195"/>
    <w:rsid w:val="00060B28"/>
    <w:rsid w:val="0006132B"/>
    <w:rsid w:val="0006159C"/>
    <w:rsid w:val="00061AE2"/>
    <w:rsid w:val="000627D7"/>
    <w:rsid w:val="00064418"/>
    <w:rsid w:val="0006461C"/>
    <w:rsid w:val="000656EF"/>
    <w:rsid w:val="00067322"/>
    <w:rsid w:val="00070E0F"/>
    <w:rsid w:val="00070F25"/>
    <w:rsid w:val="00071DCB"/>
    <w:rsid w:val="000724B4"/>
    <w:rsid w:val="000730A1"/>
    <w:rsid w:val="000736CE"/>
    <w:rsid w:val="00075974"/>
    <w:rsid w:val="000803A4"/>
    <w:rsid w:val="000818AC"/>
    <w:rsid w:val="00081FCF"/>
    <w:rsid w:val="0008287E"/>
    <w:rsid w:val="00082DF8"/>
    <w:rsid w:val="00083E7F"/>
    <w:rsid w:val="000841DF"/>
    <w:rsid w:val="00084EE9"/>
    <w:rsid w:val="0008631C"/>
    <w:rsid w:val="00087D7E"/>
    <w:rsid w:val="000911A7"/>
    <w:rsid w:val="000911B8"/>
    <w:rsid w:val="00092431"/>
    <w:rsid w:val="00092D6A"/>
    <w:rsid w:val="00094A75"/>
    <w:rsid w:val="00095E00"/>
    <w:rsid w:val="000A0058"/>
    <w:rsid w:val="000A0A40"/>
    <w:rsid w:val="000A0A43"/>
    <w:rsid w:val="000A16FA"/>
    <w:rsid w:val="000A21ED"/>
    <w:rsid w:val="000A2435"/>
    <w:rsid w:val="000A322D"/>
    <w:rsid w:val="000A3E1F"/>
    <w:rsid w:val="000A4A26"/>
    <w:rsid w:val="000A4E77"/>
    <w:rsid w:val="000A6056"/>
    <w:rsid w:val="000A7CA5"/>
    <w:rsid w:val="000A7F6C"/>
    <w:rsid w:val="000B00DF"/>
    <w:rsid w:val="000B07C6"/>
    <w:rsid w:val="000B0F33"/>
    <w:rsid w:val="000B3474"/>
    <w:rsid w:val="000B40DD"/>
    <w:rsid w:val="000B4900"/>
    <w:rsid w:val="000B499F"/>
    <w:rsid w:val="000B65B9"/>
    <w:rsid w:val="000C00A9"/>
    <w:rsid w:val="000C0EFC"/>
    <w:rsid w:val="000C290B"/>
    <w:rsid w:val="000C45A6"/>
    <w:rsid w:val="000C5D32"/>
    <w:rsid w:val="000C6CD0"/>
    <w:rsid w:val="000C72FA"/>
    <w:rsid w:val="000D13EE"/>
    <w:rsid w:val="000D1A03"/>
    <w:rsid w:val="000D2F65"/>
    <w:rsid w:val="000D339F"/>
    <w:rsid w:val="000D4386"/>
    <w:rsid w:val="000D4BB7"/>
    <w:rsid w:val="000D6375"/>
    <w:rsid w:val="000D6FAA"/>
    <w:rsid w:val="000D7EFF"/>
    <w:rsid w:val="000E062A"/>
    <w:rsid w:val="000E1856"/>
    <w:rsid w:val="000E4986"/>
    <w:rsid w:val="000E60C0"/>
    <w:rsid w:val="000E6BBF"/>
    <w:rsid w:val="000E7866"/>
    <w:rsid w:val="000F08C7"/>
    <w:rsid w:val="000F09BC"/>
    <w:rsid w:val="000F1D29"/>
    <w:rsid w:val="000F28D7"/>
    <w:rsid w:val="000F2A5E"/>
    <w:rsid w:val="000F37EA"/>
    <w:rsid w:val="000F416F"/>
    <w:rsid w:val="000F42A5"/>
    <w:rsid w:val="000F4C84"/>
    <w:rsid w:val="000F4EEB"/>
    <w:rsid w:val="000F5136"/>
    <w:rsid w:val="000F5EDB"/>
    <w:rsid w:val="000F65FC"/>
    <w:rsid w:val="000F70B8"/>
    <w:rsid w:val="000F7992"/>
    <w:rsid w:val="000F7C46"/>
    <w:rsid w:val="001005F5"/>
    <w:rsid w:val="00101AAF"/>
    <w:rsid w:val="00101D90"/>
    <w:rsid w:val="00101E83"/>
    <w:rsid w:val="00102F74"/>
    <w:rsid w:val="00103429"/>
    <w:rsid w:val="001054CB"/>
    <w:rsid w:val="001059E0"/>
    <w:rsid w:val="00105D5E"/>
    <w:rsid w:val="00106360"/>
    <w:rsid w:val="00106B63"/>
    <w:rsid w:val="00106C26"/>
    <w:rsid w:val="0011043A"/>
    <w:rsid w:val="0011052A"/>
    <w:rsid w:val="00110D30"/>
    <w:rsid w:val="001174E4"/>
    <w:rsid w:val="001201DC"/>
    <w:rsid w:val="00123019"/>
    <w:rsid w:val="0013076C"/>
    <w:rsid w:val="00131F7A"/>
    <w:rsid w:val="00133B37"/>
    <w:rsid w:val="00133DFC"/>
    <w:rsid w:val="0013559B"/>
    <w:rsid w:val="00141934"/>
    <w:rsid w:val="00142BA0"/>
    <w:rsid w:val="00145391"/>
    <w:rsid w:val="00145863"/>
    <w:rsid w:val="001464BB"/>
    <w:rsid w:val="00146FD2"/>
    <w:rsid w:val="00147F5A"/>
    <w:rsid w:val="00152991"/>
    <w:rsid w:val="001545EC"/>
    <w:rsid w:val="0015563B"/>
    <w:rsid w:val="00155BDC"/>
    <w:rsid w:val="00155CCC"/>
    <w:rsid w:val="001562A8"/>
    <w:rsid w:val="00156518"/>
    <w:rsid w:val="00156AB5"/>
    <w:rsid w:val="00157DB0"/>
    <w:rsid w:val="00160C44"/>
    <w:rsid w:val="001619F3"/>
    <w:rsid w:val="00162C4F"/>
    <w:rsid w:val="00163DB8"/>
    <w:rsid w:val="00164D2C"/>
    <w:rsid w:val="001660AD"/>
    <w:rsid w:val="00167BF4"/>
    <w:rsid w:val="00170D64"/>
    <w:rsid w:val="001725FF"/>
    <w:rsid w:val="00172B92"/>
    <w:rsid w:val="001739FE"/>
    <w:rsid w:val="00173E27"/>
    <w:rsid w:val="0017439B"/>
    <w:rsid w:val="0018003A"/>
    <w:rsid w:val="00184981"/>
    <w:rsid w:val="00185BFB"/>
    <w:rsid w:val="00185E11"/>
    <w:rsid w:val="00187F2B"/>
    <w:rsid w:val="0019295E"/>
    <w:rsid w:val="00194896"/>
    <w:rsid w:val="001960D2"/>
    <w:rsid w:val="00197984"/>
    <w:rsid w:val="001A0070"/>
    <w:rsid w:val="001A0DD2"/>
    <w:rsid w:val="001A1D44"/>
    <w:rsid w:val="001A1F99"/>
    <w:rsid w:val="001A2677"/>
    <w:rsid w:val="001A62A5"/>
    <w:rsid w:val="001A6693"/>
    <w:rsid w:val="001B037F"/>
    <w:rsid w:val="001B0652"/>
    <w:rsid w:val="001B06A3"/>
    <w:rsid w:val="001B0818"/>
    <w:rsid w:val="001B148C"/>
    <w:rsid w:val="001B17AB"/>
    <w:rsid w:val="001B22CB"/>
    <w:rsid w:val="001B2613"/>
    <w:rsid w:val="001B5E4F"/>
    <w:rsid w:val="001B777B"/>
    <w:rsid w:val="001B78B8"/>
    <w:rsid w:val="001C04BD"/>
    <w:rsid w:val="001C052C"/>
    <w:rsid w:val="001C091C"/>
    <w:rsid w:val="001C1BB0"/>
    <w:rsid w:val="001C1C57"/>
    <w:rsid w:val="001C2FDE"/>
    <w:rsid w:val="001C45D2"/>
    <w:rsid w:val="001C48B9"/>
    <w:rsid w:val="001C5701"/>
    <w:rsid w:val="001C5FD3"/>
    <w:rsid w:val="001C6593"/>
    <w:rsid w:val="001C7009"/>
    <w:rsid w:val="001C72B1"/>
    <w:rsid w:val="001C72BD"/>
    <w:rsid w:val="001C75BD"/>
    <w:rsid w:val="001C77D7"/>
    <w:rsid w:val="001C77FA"/>
    <w:rsid w:val="001C7B16"/>
    <w:rsid w:val="001D0E65"/>
    <w:rsid w:val="001D13E5"/>
    <w:rsid w:val="001D24EB"/>
    <w:rsid w:val="001D38CD"/>
    <w:rsid w:val="001D47DD"/>
    <w:rsid w:val="001D4CCC"/>
    <w:rsid w:val="001D660C"/>
    <w:rsid w:val="001D6C55"/>
    <w:rsid w:val="001E0166"/>
    <w:rsid w:val="001E05A0"/>
    <w:rsid w:val="001E1237"/>
    <w:rsid w:val="001E2B50"/>
    <w:rsid w:val="001E3340"/>
    <w:rsid w:val="001E5618"/>
    <w:rsid w:val="001E6C73"/>
    <w:rsid w:val="001E7050"/>
    <w:rsid w:val="001E76E3"/>
    <w:rsid w:val="001F06C2"/>
    <w:rsid w:val="001F0813"/>
    <w:rsid w:val="001F1396"/>
    <w:rsid w:val="001F23F0"/>
    <w:rsid w:val="001F2403"/>
    <w:rsid w:val="001F316A"/>
    <w:rsid w:val="001F348D"/>
    <w:rsid w:val="001F3815"/>
    <w:rsid w:val="001F3F77"/>
    <w:rsid w:val="001F47C2"/>
    <w:rsid w:val="001F4D35"/>
    <w:rsid w:val="001F5864"/>
    <w:rsid w:val="001F65AA"/>
    <w:rsid w:val="0020046E"/>
    <w:rsid w:val="00200ED0"/>
    <w:rsid w:val="0020329B"/>
    <w:rsid w:val="00203714"/>
    <w:rsid w:val="00204D4E"/>
    <w:rsid w:val="00204FA4"/>
    <w:rsid w:val="002068D9"/>
    <w:rsid w:val="00207BF2"/>
    <w:rsid w:val="00211556"/>
    <w:rsid w:val="0021162C"/>
    <w:rsid w:val="00211DA7"/>
    <w:rsid w:val="0021236B"/>
    <w:rsid w:val="00212852"/>
    <w:rsid w:val="002174FA"/>
    <w:rsid w:val="002178E2"/>
    <w:rsid w:val="00220369"/>
    <w:rsid w:val="00221046"/>
    <w:rsid w:val="00221655"/>
    <w:rsid w:val="00221C3E"/>
    <w:rsid w:val="00222895"/>
    <w:rsid w:val="002239D8"/>
    <w:rsid w:val="00224BF0"/>
    <w:rsid w:val="002259DD"/>
    <w:rsid w:val="00227256"/>
    <w:rsid w:val="0022795C"/>
    <w:rsid w:val="0023224B"/>
    <w:rsid w:val="002332BD"/>
    <w:rsid w:val="00237108"/>
    <w:rsid w:val="0023787F"/>
    <w:rsid w:val="00237EB8"/>
    <w:rsid w:val="0024042A"/>
    <w:rsid w:val="00241E02"/>
    <w:rsid w:val="0024325E"/>
    <w:rsid w:val="00243E20"/>
    <w:rsid w:val="00243FCE"/>
    <w:rsid w:val="0024461B"/>
    <w:rsid w:val="00244BE4"/>
    <w:rsid w:val="00247821"/>
    <w:rsid w:val="002514F1"/>
    <w:rsid w:val="00251D3A"/>
    <w:rsid w:val="002527E3"/>
    <w:rsid w:val="00253EC9"/>
    <w:rsid w:val="002542C1"/>
    <w:rsid w:val="002552C8"/>
    <w:rsid w:val="00255721"/>
    <w:rsid w:val="002569D0"/>
    <w:rsid w:val="00257FA9"/>
    <w:rsid w:val="0026199A"/>
    <w:rsid w:val="00261FB1"/>
    <w:rsid w:val="002638FF"/>
    <w:rsid w:val="0026777E"/>
    <w:rsid w:val="00271AEB"/>
    <w:rsid w:val="00271DE6"/>
    <w:rsid w:val="00272661"/>
    <w:rsid w:val="0027334A"/>
    <w:rsid w:val="00274A8F"/>
    <w:rsid w:val="00277359"/>
    <w:rsid w:val="002778FF"/>
    <w:rsid w:val="00282F8C"/>
    <w:rsid w:val="00283151"/>
    <w:rsid w:val="00283EE8"/>
    <w:rsid w:val="00283FA7"/>
    <w:rsid w:val="00284269"/>
    <w:rsid w:val="00287654"/>
    <w:rsid w:val="0029008E"/>
    <w:rsid w:val="0029089C"/>
    <w:rsid w:val="00292407"/>
    <w:rsid w:val="002926D2"/>
    <w:rsid w:val="00292C84"/>
    <w:rsid w:val="00293390"/>
    <w:rsid w:val="002934A6"/>
    <w:rsid w:val="002935DA"/>
    <w:rsid w:val="00294406"/>
    <w:rsid w:val="0029516F"/>
    <w:rsid w:val="002953C3"/>
    <w:rsid w:val="0029547C"/>
    <w:rsid w:val="00295FAB"/>
    <w:rsid w:val="002A1623"/>
    <w:rsid w:val="002A1697"/>
    <w:rsid w:val="002A17F7"/>
    <w:rsid w:val="002A35F4"/>
    <w:rsid w:val="002A4367"/>
    <w:rsid w:val="002A4560"/>
    <w:rsid w:val="002A5E64"/>
    <w:rsid w:val="002A5F54"/>
    <w:rsid w:val="002A6523"/>
    <w:rsid w:val="002A7DDF"/>
    <w:rsid w:val="002B146C"/>
    <w:rsid w:val="002B20B1"/>
    <w:rsid w:val="002B23E7"/>
    <w:rsid w:val="002B2B2E"/>
    <w:rsid w:val="002B3B8A"/>
    <w:rsid w:val="002B4E15"/>
    <w:rsid w:val="002B7D8D"/>
    <w:rsid w:val="002C27C7"/>
    <w:rsid w:val="002C3C7B"/>
    <w:rsid w:val="002C6FFF"/>
    <w:rsid w:val="002D0506"/>
    <w:rsid w:val="002D0A5F"/>
    <w:rsid w:val="002D1605"/>
    <w:rsid w:val="002D4270"/>
    <w:rsid w:val="002D62BD"/>
    <w:rsid w:val="002D691B"/>
    <w:rsid w:val="002E03DE"/>
    <w:rsid w:val="002E343E"/>
    <w:rsid w:val="002E3597"/>
    <w:rsid w:val="002E77F9"/>
    <w:rsid w:val="002F063B"/>
    <w:rsid w:val="002F0DA3"/>
    <w:rsid w:val="002F1081"/>
    <w:rsid w:val="002F1D58"/>
    <w:rsid w:val="002F1EE5"/>
    <w:rsid w:val="002F31B3"/>
    <w:rsid w:val="002F5308"/>
    <w:rsid w:val="002F7304"/>
    <w:rsid w:val="0030184F"/>
    <w:rsid w:val="00301BF9"/>
    <w:rsid w:val="003028BA"/>
    <w:rsid w:val="003045E5"/>
    <w:rsid w:val="0030538A"/>
    <w:rsid w:val="0030683A"/>
    <w:rsid w:val="003075F8"/>
    <w:rsid w:val="0031180C"/>
    <w:rsid w:val="00312883"/>
    <w:rsid w:val="003132F7"/>
    <w:rsid w:val="00314ED7"/>
    <w:rsid w:val="00315DD0"/>
    <w:rsid w:val="00320159"/>
    <w:rsid w:val="003203EC"/>
    <w:rsid w:val="00322C28"/>
    <w:rsid w:val="00325392"/>
    <w:rsid w:val="00326CAE"/>
    <w:rsid w:val="003304F8"/>
    <w:rsid w:val="00331627"/>
    <w:rsid w:val="003319EA"/>
    <w:rsid w:val="00331FBA"/>
    <w:rsid w:val="00332097"/>
    <w:rsid w:val="0033294E"/>
    <w:rsid w:val="00336A1E"/>
    <w:rsid w:val="00336ACC"/>
    <w:rsid w:val="0033739B"/>
    <w:rsid w:val="003375CA"/>
    <w:rsid w:val="00337F1B"/>
    <w:rsid w:val="003413DD"/>
    <w:rsid w:val="0034225E"/>
    <w:rsid w:val="00342AF9"/>
    <w:rsid w:val="00342C32"/>
    <w:rsid w:val="00343045"/>
    <w:rsid w:val="00343B7B"/>
    <w:rsid w:val="00345E6F"/>
    <w:rsid w:val="00346EE9"/>
    <w:rsid w:val="003474E6"/>
    <w:rsid w:val="00347BF4"/>
    <w:rsid w:val="00350A8C"/>
    <w:rsid w:val="00350D6F"/>
    <w:rsid w:val="00353E4F"/>
    <w:rsid w:val="00355114"/>
    <w:rsid w:val="00356531"/>
    <w:rsid w:val="0035668C"/>
    <w:rsid w:val="00356FE5"/>
    <w:rsid w:val="003627C2"/>
    <w:rsid w:val="003665EF"/>
    <w:rsid w:val="00366B8B"/>
    <w:rsid w:val="003701F1"/>
    <w:rsid w:val="003702B3"/>
    <w:rsid w:val="003704B6"/>
    <w:rsid w:val="0037224C"/>
    <w:rsid w:val="00372919"/>
    <w:rsid w:val="00372F01"/>
    <w:rsid w:val="00373D37"/>
    <w:rsid w:val="00374BD8"/>
    <w:rsid w:val="00376003"/>
    <w:rsid w:val="00377C77"/>
    <w:rsid w:val="00380B72"/>
    <w:rsid w:val="00382C03"/>
    <w:rsid w:val="00382EAA"/>
    <w:rsid w:val="003862FE"/>
    <w:rsid w:val="003866B7"/>
    <w:rsid w:val="00387697"/>
    <w:rsid w:val="003911CB"/>
    <w:rsid w:val="00393FAC"/>
    <w:rsid w:val="00394F81"/>
    <w:rsid w:val="00396A42"/>
    <w:rsid w:val="003A0936"/>
    <w:rsid w:val="003A1A5F"/>
    <w:rsid w:val="003A455E"/>
    <w:rsid w:val="003A4BC9"/>
    <w:rsid w:val="003A590D"/>
    <w:rsid w:val="003A5D25"/>
    <w:rsid w:val="003A6195"/>
    <w:rsid w:val="003A629E"/>
    <w:rsid w:val="003A691C"/>
    <w:rsid w:val="003A6F4D"/>
    <w:rsid w:val="003B09EF"/>
    <w:rsid w:val="003B17F4"/>
    <w:rsid w:val="003B2F09"/>
    <w:rsid w:val="003B34AB"/>
    <w:rsid w:val="003B3C2B"/>
    <w:rsid w:val="003B3E7B"/>
    <w:rsid w:val="003B3F21"/>
    <w:rsid w:val="003B57B9"/>
    <w:rsid w:val="003C04DB"/>
    <w:rsid w:val="003C1021"/>
    <w:rsid w:val="003C340E"/>
    <w:rsid w:val="003C3EEF"/>
    <w:rsid w:val="003C4FF7"/>
    <w:rsid w:val="003C545B"/>
    <w:rsid w:val="003C5685"/>
    <w:rsid w:val="003D1809"/>
    <w:rsid w:val="003D205D"/>
    <w:rsid w:val="003D2D8A"/>
    <w:rsid w:val="003D3EF6"/>
    <w:rsid w:val="003D4FEE"/>
    <w:rsid w:val="003D6F8E"/>
    <w:rsid w:val="003D7289"/>
    <w:rsid w:val="003D7D1B"/>
    <w:rsid w:val="003E03B2"/>
    <w:rsid w:val="003E08FD"/>
    <w:rsid w:val="003E0C22"/>
    <w:rsid w:val="003E11C7"/>
    <w:rsid w:val="003E1DBA"/>
    <w:rsid w:val="003E2C4B"/>
    <w:rsid w:val="003E3615"/>
    <w:rsid w:val="003E466A"/>
    <w:rsid w:val="003E4CCF"/>
    <w:rsid w:val="003E62F1"/>
    <w:rsid w:val="003E7A03"/>
    <w:rsid w:val="003F0E75"/>
    <w:rsid w:val="003F17A9"/>
    <w:rsid w:val="003F1E48"/>
    <w:rsid w:val="003F522A"/>
    <w:rsid w:val="003F5C8D"/>
    <w:rsid w:val="003F6906"/>
    <w:rsid w:val="003F6C03"/>
    <w:rsid w:val="003F6F9C"/>
    <w:rsid w:val="00402111"/>
    <w:rsid w:val="0040213D"/>
    <w:rsid w:val="0040387D"/>
    <w:rsid w:val="00404011"/>
    <w:rsid w:val="004048CB"/>
    <w:rsid w:val="00405D49"/>
    <w:rsid w:val="00406E9C"/>
    <w:rsid w:val="004111AE"/>
    <w:rsid w:val="0041189C"/>
    <w:rsid w:val="00411F49"/>
    <w:rsid w:val="00412642"/>
    <w:rsid w:val="004139FE"/>
    <w:rsid w:val="00413A35"/>
    <w:rsid w:val="00414B51"/>
    <w:rsid w:val="00414DC6"/>
    <w:rsid w:val="004150D8"/>
    <w:rsid w:val="00415380"/>
    <w:rsid w:val="00420236"/>
    <w:rsid w:val="004237DF"/>
    <w:rsid w:val="00423975"/>
    <w:rsid w:val="00423C9B"/>
    <w:rsid w:val="00424406"/>
    <w:rsid w:val="00424699"/>
    <w:rsid w:val="004254C6"/>
    <w:rsid w:val="004254D6"/>
    <w:rsid w:val="004260FE"/>
    <w:rsid w:val="00426430"/>
    <w:rsid w:val="00426A77"/>
    <w:rsid w:val="0042713C"/>
    <w:rsid w:val="004274C1"/>
    <w:rsid w:val="004278FF"/>
    <w:rsid w:val="0043013D"/>
    <w:rsid w:val="0043095F"/>
    <w:rsid w:val="004321BF"/>
    <w:rsid w:val="00432C65"/>
    <w:rsid w:val="00435351"/>
    <w:rsid w:val="00441700"/>
    <w:rsid w:val="00442914"/>
    <w:rsid w:val="0044327D"/>
    <w:rsid w:val="004432BD"/>
    <w:rsid w:val="00443547"/>
    <w:rsid w:val="0044406D"/>
    <w:rsid w:val="00444DE5"/>
    <w:rsid w:val="00445067"/>
    <w:rsid w:val="004451EA"/>
    <w:rsid w:val="00446C77"/>
    <w:rsid w:val="00447723"/>
    <w:rsid w:val="0045009E"/>
    <w:rsid w:val="0045137D"/>
    <w:rsid w:val="0045254C"/>
    <w:rsid w:val="00452804"/>
    <w:rsid w:val="0045386D"/>
    <w:rsid w:val="00454234"/>
    <w:rsid w:val="00457F85"/>
    <w:rsid w:val="004601C5"/>
    <w:rsid w:val="00464AD3"/>
    <w:rsid w:val="00466CB1"/>
    <w:rsid w:val="00467B70"/>
    <w:rsid w:val="00471E07"/>
    <w:rsid w:val="00472BD6"/>
    <w:rsid w:val="00476614"/>
    <w:rsid w:val="004813B5"/>
    <w:rsid w:val="004819EC"/>
    <w:rsid w:val="00481AE5"/>
    <w:rsid w:val="00482E79"/>
    <w:rsid w:val="0048495A"/>
    <w:rsid w:val="00485426"/>
    <w:rsid w:val="00486253"/>
    <w:rsid w:val="004875B8"/>
    <w:rsid w:val="004901C0"/>
    <w:rsid w:val="00490623"/>
    <w:rsid w:val="004909E1"/>
    <w:rsid w:val="00491377"/>
    <w:rsid w:val="00491861"/>
    <w:rsid w:val="00492600"/>
    <w:rsid w:val="00492B4F"/>
    <w:rsid w:val="004942A1"/>
    <w:rsid w:val="00496B2F"/>
    <w:rsid w:val="00496CB4"/>
    <w:rsid w:val="004976A0"/>
    <w:rsid w:val="00497FAE"/>
    <w:rsid w:val="004A0F49"/>
    <w:rsid w:val="004A137B"/>
    <w:rsid w:val="004A16AB"/>
    <w:rsid w:val="004A1792"/>
    <w:rsid w:val="004A2D77"/>
    <w:rsid w:val="004A439B"/>
    <w:rsid w:val="004A5A55"/>
    <w:rsid w:val="004A5C1F"/>
    <w:rsid w:val="004A5FD4"/>
    <w:rsid w:val="004B0FE0"/>
    <w:rsid w:val="004B1DFE"/>
    <w:rsid w:val="004B1ED9"/>
    <w:rsid w:val="004B1F70"/>
    <w:rsid w:val="004B3A1F"/>
    <w:rsid w:val="004B3F56"/>
    <w:rsid w:val="004B654D"/>
    <w:rsid w:val="004C14FA"/>
    <w:rsid w:val="004C7A55"/>
    <w:rsid w:val="004C7F41"/>
    <w:rsid w:val="004D05F8"/>
    <w:rsid w:val="004D1631"/>
    <w:rsid w:val="004D1A61"/>
    <w:rsid w:val="004D1E70"/>
    <w:rsid w:val="004D1E7D"/>
    <w:rsid w:val="004D2315"/>
    <w:rsid w:val="004D26CA"/>
    <w:rsid w:val="004D4790"/>
    <w:rsid w:val="004D4AF7"/>
    <w:rsid w:val="004D4E9E"/>
    <w:rsid w:val="004D6041"/>
    <w:rsid w:val="004D65B5"/>
    <w:rsid w:val="004E5268"/>
    <w:rsid w:val="004E565C"/>
    <w:rsid w:val="004E729F"/>
    <w:rsid w:val="004E78AF"/>
    <w:rsid w:val="004F1374"/>
    <w:rsid w:val="004F147E"/>
    <w:rsid w:val="004F211A"/>
    <w:rsid w:val="004F23CC"/>
    <w:rsid w:val="004F3072"/>
    <w:rsid w:val="004F3CB2"/>
    <w:rsid w:val="004F484A"/>
    <w:rsid w:val="004F5154"/>
    <w:rsid w:val="004F6F8D"/>
    <w:rsid w:val="00500C94"/>
    <w:rsid w:val="00501781"/>
    <w:rsid w:val="00502D42"/>
    <w:rsid w:val="00503092"/>
    <w:rsid w:val="005051EB"/>
    <w:rsid w:val="005055FE"/>
    <w:rsid w:val="005056E9"/>
    <w:rsid w:val="00505DCC"/>
    <w:rsid w:val="005067BA"/>
    <w:rsid w:val="005068FF"/>
    <w:rsid w:val="00507277"/>
    <w:rsid w:val="0050756A"/>
    <w:rsid w:val="00511E8C"/>
    <w:rsid w:val="005144B8"/>
    <w:rsid w:val="00514A15"/>
    <w:rsid w:val="005162EF"/>
    <w:rsid w:val="00517221"/>
    <w:rsid w:val="005216DC"/>
    <w:rsid w:val="005224AB"/>
    <w:rsid w:val="0052330F"/>
    <w:rsid w:val="005238AE"/>
    <w:rsid w:val="00523DCC"/>
    <w:rsid w:val="0052424A"/>
    <w:rsid w:val="005247CC"/>
    <w:rsid w:val="005253DE"/>
    <w:rsid w:val="00526099"/>
    <w:rsid w:val="00526A0C"/>
    <w:rsid w:val="00526ECC"/>
    <w:rsid w:val="005312E3"/>
    <w:rsid w:val="005318BE"/>
    <w:rsid w:val="00532210"/>
    <w:rsid w:val="005351DB"/>
    <w:rsid w:val="005352A9"/>
    <w:rsid w:val="005378BE"/>
    <w:rsid w:val="00537A4E"/>
    <w:rsid w:val="00541850"/>
    <w:rsid w:val="005423D4"/>
    <w:rsid w:val="0054324B"/>
    <w:rsid w:val="005447A8"/>
    <w:rsid w:val="0054554E"/>
    <w:rsid w:val="005457B7"/>
    <w:rsid w:val="00545942"/>
    <w:rsid w:val="00547595"/>
    <w:rsid w:val="0055044E"/>
    <w:rsid w:val="00553F8B"/>
    <w:rsid w:val="005542CD"/>
    <w:rsid w:val="00554D87"/>
    <w:rsid w:val="0055599F"/>
    <w:rsid w:val="00557176"/>
    <w:rsid w:val="00557F7C"/>
    <w:rsid w:val="005606D1"/>
    <w:rsid w:val="00561667"/>
    <w:rsid w:val="0056201E"/>
    <w:rsid w:val="00562895"/>
    <w:rsid w:val="0056321B"/>
    <w:rsid w:val="005654F8"/>
    <w:rsid w:val="0056584A"/>
    <w:rsid w:val="00565B23"/>
    <w:rsid w:val="00566839"/>
    <w:rsid w:val="00572F42"/>
    <w:rsid w:val="00573BD3"/>
    <w:rsid w:val="0057488A"/>
    <w:rsid w:val="00576D8E"/>
    <w:rsid w:val="005808BB"/>
    <w:rsid w:val="005816C2"/>
    <w:rsid w:val="00581B51"/>
    <w:rsid w:val="00582DE5"/>
    <w:rsid w:val="00583988"/>
    <w:rsid w:val="00586627"/>
    <w:rsid w:val="00587ED5"/>
    <w:rsid w:val="00590692"/>
    <w:rsid w:val="00591739"/>
    <w:rsid w:val="00592795"/>
    <w:rsid w:val="00592DA5"/>
    <w:rsid w:val="00594977"/>
    <w:rsid w:val="00595324"/>
    <w:rsid w:val="00596C6A"/>
    <w:rsid w:val="005978A0"/>
    <w:rsid w:val="005A03C6"/>
    <w:rsid w:val="005A13D5"/>
    <w:rsid w:val="005A1CC0"/>
    <w:rsid w:val="005A2717"/>
    <w:rsid w:val="005A28E0"/>
    <w:rsid w:val="005A44DE"/>
    <w:rsid w:val="005A463C"/>
    <w:rsid w:val="005A6DF2"/>
    <w:rsid w:val="005A77A7"/>
    <w:rsid w:val="005B00D7"/>
    <w:rsid w:val="005B484B"/>
    <w:rsid w:val="005B4882"/>
    <w:rsid w:val="005B5EF5"/>
    <w:rsid w:val="005B6E9E"/>
    <w:rsid w:val="005C047F"/>
    <w:rsid w:val="005C0A79"/>
    <w:rsid w:val="005C0C16"/>
    <w:rsid w:val="005C2578"/>
    <w:rsid w:val="005C2B4D"/>
    <w:rsid w:val="005C32A4"/>
    <w:rsid w:val="005C36A8"/>
    <w:rsid w:val="005C6394"/>
    <w:rsid w:val="005C6518"/>
    <w:rsid w:val="005D0522"/>
    <w:rsid w:val="005D35CC"/>
    <w:rsid w:val="005D5B08"/>
    <w:rsid w:val="005D5BB4"/>
    <w:rsid w:val="005D5D00"/>
    <w:rsid w:val="005E43FC"/>
    <w:rsid w:val="005E5203"/>
    <w:rsid w:val="005E653D"/>
    <w:rsid w:val="005E75C1"/>
    <w:rsid w:val="005E7FE3"/>
    <w:rsid w:val="005F26E5"/>
    <w:rsid w:val="005F3654"/>
    <w:rsid w:val="005F5F93"/>
    <w:rsid w:val="005F7E7E"/>
    <w:rsid w:val="0060260A"/>
    <w:rsid w:val="0060450C"/>
    <w:rsid w:val="00606E31"/>
    <w:rsid w:val="0060703F"/>
    <w:rsid w:val="0060714F"/>
    <w:rsid w:val="00610BFC"/>
    <w:rsid w:val="00612919"/>
    <w:rsid w:val="00612DFC"/>
    <w:rsid w:val="00612FEB"/>
    <w:rsid w:val="0061374B"/>
    <w:rsid w:val="00615EA0"/>
    <w:rsid w:val="00616EB4"/>
    <w:rsid w:val="00620605"/>
    <w:rsid w:val="006206A9"/>
    <w:rsid w:val="00620823"/>
    <w:rsid w:val="0062099F"/>
    <w:rsid w:val="00620AAE"/>
    <w:rsid w:val="00620EC4"/>
    <w:rsid w:val="00621E69"/>
    <w:rsid w:val="00623780"/>
    <w:rsid w:val="006248BA"/>
    <w:rsid w:val="00625498"/>
    <w:rsid w:val="00626443"/>
    <w:rsid w:val="00626E0A"/>
    <w:rsid w:val="0062700D"/>
    <w:rsid w:val="006272A3"/>
    <w:rsid w:val="00631F6A"/>
    <w:rsid w:val="00632875"/>
    <w:rsid w:val="00632B0E"/>
    <w:rsid w:val="00635105"/>
    <w:rsid w:val="006371B8"/>
    <w:rsid w:val="00640C93"/>
    <w:rsid w:val="00640CB3"/>
    <w:rsid w:val="00644464"/>
    <w:rsid w:val="006452E6"/>
    <w:rsid w:val="006473F1"/>
    <w:rsid w:val="00647DC5"/>
    <w:rsid w:val="00650E45"/>
    <w:rsid w:val="00651589"/>
    <w:rsid w:val="006557FA"/>
    <w:rsid w:val="0066024D"/>
    <w:rsid w:val="00660F61"/>
    <w:rsid w:val="00663430"/>
    <w:rsid w:val="006636E9"/>
    <w:rsid w:val="00664BCC"/>
    <w:rsid w:val="00664C8C"/>
    <w:rsid w:val="00664D50"/>
    <w:rsid w:val="00665240"/>
    <w:rsid w:val="006661F3"/>
    <w:rsid w:val="006662A7"/>
    <w:rsid w:val="00666BF3"/>
    <w:rsid w:val="00670033"/>
    <w:rsid w:val="00673CA2"/>
    <w:rsid w:val="00674ACA"/>
    <w:rsid w:val="00674B5E"/>
    <w:rsid w:val="00674CEE"/>
    <w:rsid w:val="0067507B"/>
    <w:rsid w:val="00676543"/>
    <w:rsid w:val="00677876"/>
    <w:rsid w:val="00680919"/>
    <w:rsid w:val="00680C6C"/>
    <w:rsid w:val="00680DD4"/>
    <w:rsid w:val="006813C9"/>
    <w:rsid w:val="0068210F"/>
    <w:rsid w:val="00682771"/>
    <w:rsid w:val="006833CE"/>
    <w:rsid w:val="006834BE"/>
    <w:rsid w:val="00685F86"/>
    <w:rsid w:val="00686DCD"/>
    <w:rsid w:val="0068767F"/>
    <w:rsid w:val="0069074B"/>
    <w:rsid w:val="00693735"/>
    <w:rsid w:val="006A20CB"/>
    <w:rsid w:val="006A385C"/>
    <w:rsid w:val="006A3A8F"/>
    <w:rsid w:val="006A6689"/>
    <w:rsid w:val="006A7916"/>
    <w:rsid w:val="006B1579"/>
    <w:rsid w:val="006B1710"/>
    <w:rsid w:val="006B2C6E"/>
    <w:rsid w:val="006B2F1C"/>
    <w:rsid w:val="006B377E"/>
    <w:rsid w:val="006B5680"/>
    <w:rsid w:val="006B66D9"/>
    <w:rsid w:val="006B6AAA"/>
    <w:rsid w:val="006B7A47"/>
    <w:rsid w:val="006C1EF4"/>
    <w:rsid w:val="006C3D6B"/>
    <w:rsid w:val="006C6572"/>
    <w:rsid w:val="006C68AB"/>
    <w:rsid w:val="006D0035"/>
    <w:rsid w:val="006D03F3"/>
    <w:rsid w:val="006D0A0F"/>
    <w:rsid w:val="006D0A26"/>
    <w:rsid w:val="006D0E49"/>
    <w:rsid w:val="006D1113"/>
    <w:rsid w:val="006D11E1"/>
    <w:rsid w:val="006D20C1"/>
    <w:rsid w:val="006D2E89"/>
    <w:rsid w:val="006D2FCE"/>
    <w:rsid w:val="006D49CF"/>
    <w:rsid w:val="006D5F89"/>
    <w:rsid w:val="006D6BCB"/>
    <w:rsid w:val="006D7FF8"/>
    <w:rsid w:val="006E1C8E"/>
    <w:rsid w:val="006E2698"/>
    <w:rsid w:val="006E4D29"/>
    <w:rsid w:val="006E53C2"/>
    <w:rsid w:val="006E6779"/>
    <w:rsid w:val="006E6A5D"/>
    <w:rsid w:val="006E6B9E"/>
    <w:rsid w:val="006E743F"/>
    <w:rsid w:val="006E74C3"/>
    <w:rsid w:val="006E779B"/>
    <w:rsid w:val="006E7DBB"/>
    <w:rsid w:val="006F06DE"/>
    <w:rsid w:val="006F0766"/>
    <w:rsid w:val="006F330B"/>
    <w:rsid w:val="006F34DE"/>
    <w:rsid w:val="006F53EE"/>
    <w:rsid w:val="006F6C9F"/>
    <w:rsid w:val="006F78F9"/>
    <w:rsid w:val="006F7A52"/>
    <w:rsid w:val="0070225E"/>
    <w:rsid w:val="0070287E"/>
    <w:rsid w:val="00703949"/>
    <w:rsid w:val="00704AFD"/>
    <w:rsid w:val="00706F8B"/>
    <w:rsid w:val="00710AAD"/>
    <w:rsid w:val="00713535"/>
    <w:rsid w:val="007136B5"/>
    <w:rsid w:val="00714D6E"/>
    <w:rsid w:val="00716262"/>
    <w:rsid w:val="00716F6D"/>
    <w:rsid w:val="0071759C"/>
    <w:rsid w:val="007204A0"/>
    <w:rsid w:val="00721396"/>
    <w:rsid w:val="0072183E"/>
    <w:rsid w:val="00722581"/>
    <w:rsid w:val="00724407"/>
    <w:rsid w:val="0072471F"/>
    <w:rsid w:val="00725FB2"/>
    <w:rsid w:val="007263F9"/>
    <w:rsid w:val="007269F1"/>
    <w:rsid w:val="00726B45"/>
    <w:rsid w:val="007314F6"/>
    <w:rsid w:val="00732907"/>
    <w:rsid w:val="00732B2B"/>
    <w:rsid w:val="00733A3F"/>
    <w:rsid w:val="007356AD"/>
    <w:rsid w:val="007362EE"/>
    <w:rsid w:val="00736A2F"/>
    <w:rsid w:val="00737904"/>
    <w:rsid w:val="00741E0F"/>
    <w:rsid w:val="00742603"/>
    <w:rsid w:val="00743702"/>
    <w:rsid w:val="00743C93"/>
    <w:rsid w:val="00744850"/>
    <w:rsid w:val="00745C29"/>
    <w:rsid w:val="0074620A"/>
    <w:rsid w:val="00750B8F"/>
    <w:rsid w:val="007517F5"/>
    <w:rsid w:val="00751B2D"/>
    <w:rsid w:val="007522F8"/>
    <w:rsid w:val="007536A1"/>
    <w:rsid w:val="00753A72"/>
    <w:rsid w:val="00753E62"/>
    <w:rsid w:val="007545F7"/>
    <w:rsid w:val="007555AB"/>
    <w:rsid w:val="00756166"/>
    <w:rsid w:val="00756647"/>
    <w:rsid w:val="00757587"/>
    <w:rsid w:val="00760CD7"/>
    <w:rsid w:val="00762494"/>
    <w:rsid w:val="007640B0"/>
    <w:rsid w:val="007641B4"/>
    <w:rsid w:val="00771217"/>
    <w:rsid w:val="00771547"/>
    <w:rsid w:val="00772611"/>
    <w:rsid w:val="007732A1"/>
    <w:rsid w:val="0077372A"/>
    <w:rsid w:val="007749E1"/>
    <w:rsid w:val="00775679"/>
    <w:rsid w:val="00783493"/>
    <w:rsid w:val="0078381B"/>
    <w:rsid w:val="00784290"/>
    <w:rsid w:val="00784C5B"/>
    <w:rsid w:val="00785444"/>
    <w:rsid w:val="00785D23"/>
    <w:rsid w:val="00786839"/>
    <w:rsid w:val="00786F01"/>
    <w:rsid w:val="00787189"/>
    <w:rsid w:val="00791337"/>
    <w:rsid w:val="00791D85"/>
    <w:rsid w:val="0079476C"/>
    <w:rsid w:val="00794C6F"/>
    <w:rsid w:val="007967D1"/>
    <w:rsid w:val="007976FD"/>
    <w:rsid w:val="00797B6E"/>
    <w:rsid w:val="007A012E"/>
    <w:rsid w:val="007A0E7D"/>
    <w:rsid w:val="007A1F94"/>
    <w:rsid w:val="007A28D1"/>
    <w:rsid w:val="007A408C"/>
    <w:rsid w:val="007A43D6"/>
    <w:rsid w:val="007A4897"/>
    <w:rsid w:val="007A5D5F"/>
    <w:rsid w:val="007A645D"/>
    <w:rsid w:val="007A6D18"/>
    <w:rsid w:val="007A76E1"/>
    <w:rsid w:val="007B157F"/>
    <w:rsid w:val="007B28B5"/>
    <w:rsid w:val="007B4BB5"/>
    <w:rsid w:val="007B717F"/>
    <w:rsid w:val="007B74AA"/>
    <w:rsid w:val="007B7FE4"/>
    <w:rsid w:val="007C103F"/>
    <w:rsid w:val="007C1C19"/>
    <w:rsid w:val="007C1CAE"/>
    <w:rsid w:val="007C26FE"/>
    <w:rsid w:val="007C48AC"/>
    <w:rsid w:val="007C4BFB"/>
    <w:rsid w:val="007C626B"/>
    <w:rsid w:val="007C6A2E"/>
    <w:rsid w:val="007C71A9"/>
    <w:rsid w:val="007C7999"/>
    <w:rsid w:val="007D0D00"/>
    <w:rsid w:val="007D0D01"/>
    <w:rsid w:val="007D0D03"/>
    <w:rsid w:val="007D7E02"/>
    <w:rsid w:val="007E1DF6"/>
    <w:rsid w:val="007E22C3"/>
    <w:rsid w:val="007E233C"/>
    <w:rsid w:val="007E35A0"/>
    <w:rsid w:val="007E56A3"/>
    <w:rsid w:val="007E5DCD"/>
    <w:rsid w:val="007E6AF0"/>
    <w:rsid w:val="007E7A31"/>
    <w:rsid w:val="007E7AD1"/>
    <w:rsid w:val="007E7ADC"/>
    <w:rsid w:val="007F1349"/>
    <w:rsid w:val="007F16F2"/>
    <w:rsid w:val="007F1E7D"/>
    <w:rsid w:val="007F5632"/>
    <w:rsid w:val="007F5EA9"/>
    <w:rsid w:val="007F62F4"/>
    <w:rsid w:val="007F79BF"/>
    <w:rsid w:val="007F7A6B"/>
    <w:rsid w:val="0080131E"/>
    <w:rsid w:val="008032F5"/>
    <w:rsid w:val="008036A3"/>
    <w:rsid w:val="0080428C"/>
    <w:rsid w:val="00804E17"/>
    <w:rsid w:val="008055D3"/>
    <w:rsid w:val="00806604"/>
    <w:rsid w:val="008106F6"/>
    <w:rsid w:val="00810A1E"/>
    <w:rsid w:val="0081123C"/>
    <w:rsid w:val="00812093"/>
    <w:rsid w:val="0081214E"/>
    <w:rsid w:val="00812A2F"/>
    <w:rsid w:val="008130F3"/>
    <w:rsid w:val="0081343E"/>
    <w:rsid w:val="008142AD"/>
    <w:rsid w:val="008149F4"/>
    <w:rsid w:val="008150AF"/>
    <w:rsid w:val="0081519E"/>
    <w:rsid w:val="00815221"/>
    <w:rsid w:val="00815D91"/>
    <w:rsid w:val="0082004B"/>
    <w:rsid w:val="008218B0"/>
    <w:rsid w:val="008221D1"/>
    <w:rsid w:val="00822BB6"/>
    <w:rsid w:val="00824425"/>
    <w:rsid w:val="00824A4B"/>
    <w:rsid w:val="0082521F"/>
    <w:rsid w:val="00825C7A"/>
    <w:rsid w:val="0082674C"/>
    <w:rsid w:val="00826AD2"/>
    <w:rsid w:val="0083024D"/>
    <w:rsid w:val="00830BDD"/>
    <w:rsid w:val="00832207"/>
    <w:rsid w:val="00832BAB"/>
    <w:rsid w:val="00833CB4"/>
    <w:rsid w:val="00834277"/>
    <w:rsid w:val="008343F7"/>
    <w:rsid w:val="0083466B"/>
    <w:rsid w:val="00834C10"/>
    <w:rsid w:val="00835912"/>
    <w:rsid w:val="00835B29"/>
    <w:rsid w:val="008371B2"/>
    <w:rsid w:val="00837437"/>
    <w:rsid w:val="00840089"/>
    <w:rsid w:val="008400AD"/>
    <w:rsid w:val="008400C6"/>
    <w:rsid w:val="0084104C"/>
    <w:rsid w:val="00841F3A"/>
    <w:rsid w:val="00845373"/>
    <w:rsid w:val="00846295"/>
    <w:rsid w:val="008470BC"/>
    <w:rsid w:val="00847756"/>
    <w:rsid w:val="00847FEA"/>
    <w:rsid w:val="008529B8"/>
    <w:rsid w:val="0085373C"/>
    <w:rsid w:val="008545A8"/>
    <w:rsid w:val="00855E63"/>
    <w:rsid w:val="00856883"/>
    <w:rsid w:val="00857C9C"/>
    <w:rsid w:val="00860393"/>
    <w:rsid w:val="008607CC"/>
    <w:rsid w:val="008607FD"/>
    <w:rsid w:val="008629CD"/>
    <w:rsid w:val="00864F3E"/>
    <w:rsid w:val="00865CBA"/>
    <w:rsid w:val="00867D03"/>
    <w:rsid w:val="0087047E"/>
    <w:rsid w:val="00871413"/>
    <w:rsid w:val="00871A8D"/>
    <w:rsid w:val="00871B62"/>
    <w:rsid w:val="00871BB9"/>
    <w:rsid w:val="00872418"/>
    <w:rsid w:val="0087256D"/>
    <w:rsid w:val="008725EC"/>
    <w:rsid w:val="00872B0D"/>
    <w:rsid w:val="00872C50"/>
    <w:rsid w:val="008735D2"/>
    <w:rsid w:val="00873CFA"/>
    <w:rsid w:val="0087427C"/>
    <w:rsid w:val="00874629"/>
    <w:rsid w:val="00874BC1"/>
    <w:rsid w:val="00877A9B"/>
    <w:rsid w:val="00880E69"/>
    <w:rsid w:val="00881884"/>
    <w:rsid w:val="00882FA2"/>
    <w:rsid w:val="008833D0"/>
    <w:rsid w:val="008836BD"/>
    <w:rsid w:val="00883C62"/>
    <w:rsid w:val="00885074"/>
    <w:rsid w:val="00885B21"/>
    <w:rsid w:val="0088619E"/>
    <w:rsid w:val="00887D76"/>
    <w:rsid w:val="008916ED"/>
    <w:rsid w:val="00892A43"/>
    <w:rsid w:val="00892ED0"/>
    <w:rsid w:val="00893BBD"/>
    <w:rsid w:val="0089411C"/>
    <w:rsid w:val="008942AC"/>
    <w:rsid w:val="008947DE"/>
    <w:rsid w:val="0089517F"/>
    <w:rsid w:val="00897174"/>
    <w:rsid w:val="008971C8"/>
    <w:rsid w:val="0089721D"/>
    <w:rsid w:val="0089778F"/>
    <w:rsid w:val="0089794D"/>
    <w:rsid w:val="008A2D2F"/>
    <w:rsid w:val="008A30DF"/>
    <w:rsid w:val="008A5238"/>
    <w:rsid w:val="008A5347"/>
    <w:rsid w:val="008A7C07"/>
    <w:rsid w:val="008B279B"/>
    <w:rsid w:val="008B30F2"/>
    <w:rsid w:val="008B3250"/>
    <w:rsid w:val="008B35D9"/>
    <w:rsid w:val="008B4691"/>
    <w:rsid w:val="008B4CDD"/>
    <w:rsid w:val="008C1D31"/>
    <w:rsid w:val="008C2063"/>
    <w:rsid w:val="008C2137"/>
    <w:rsid w:val="008C3791"/>
    <w:rsid w:val="008C3B22"/>
    <w:rsid w:val="008C595A"/>
    <w:rsid w:val="008C62D8"/>
    <w:rsid w:val="008C640A"/>
    <w:rsid w:val="008C662B"/>
    <w:rsid w:val="008C75E0"/>
    <w:rsid w:val="008C7800"/>
    <w:rsid w:val="008C7AB8"/>
    <w:rsid w:val="008D07D3"/>
    <w:rsid w:val="008D123F"/>
    <w:rsid w:val="008D1EA9"/>
    <w:rsid w:val="008D3BD5"/>
    <w:rsid w:val="008D435C"/>
    <w:rsid w:val="008D4A80"/>
    <w:rsid w:val="008D4C7C"/>
    <w:rsid w:val="008D5500"/>
    <w:rsid w:val="008D7311"/>
    <w:rsid w:val="008E0769"/>
    <w:rsid w:val="008E0803"/>
    <w:rsid w:val="008E0AB2"/>
    <w:rsid w:val="008E0EE5"/>
    <w:rsid w:val="008E0F38"/>
    <w:rsid w:val="008E4494"/>
    <w:rsid w:val="008E456C"/>
    <w:rsid w:val="008E5094"/>
    <w:rsid w:val="008E5CF8"/>
    <w:rsid w:val="008E6346"/>
    <w:rsid w:val="008E665C"/>
    <w:rsid w:val="008E684F"/>
    <w:rsid w:val="008E6E46"/>
    <w:rsid w:val="008E722E"/>
    <w:rsid w:val="008E73B7"/>
    <w:rsid w:val="008E7EF6"/>
    <w:rsid w:val="008F00B1"/>
    <w:rsid w:val="008F0C28"/>
    <w:rsid w:val="008F17D8"/>
    <w:rsid w:val="008F2379"/>
    <w:rsid w:val="008F49FA"/>
    <w:rsid w:val="008F592C"/>
    <w:rsid w:val="008F5FE3"/>
    <w:rsid w:val="009027FF"/>
    <w:rsid w:val="00902DF7"/>
    <w:rsid w:val="009039EF"/>
    <w:rsid w:val="00903B20"/>
    <w:rsid w:val="00904800"/>
    <w:rsid w:val="00904B9C"/>
    <w:rsid w:val="00905A78"/>
    <w:rsid w:val="00905ABB"/>
    <w:rsid w:val="009063BB"/>
    <w:rsid w:val="009063F3"/>
    <w:rsid w:val="0090780F"/>
    <w:rsid w:val="00907A84"/>
    <w:rsid w:val="0091025D"/>
    <w:rsid w:val="00910810"/>
    <w:rsid w:val="00912F1B"/>
    <w:rsid w:val="009130C1"/>
    <w:rsid w:val="00913C9B"/>
    <w:rsid w:val="009167E3"/>
    <w:rsid w:val="00917D33"/>
    <w:rsid w:val="00920F48"/>
    <w:rsid w:val="009213CF"/>
    <w:rsid w:val="00922D80"/>
    <w:rsid w:val="00924041"/>
    <w:rsid w:val="00924277"/>
    <w:rsid w:val="009244EC"/>
    <w:rsid w:val="00930055"/>
    <w:rsid w:val="00930D9C"/>
    <w:rsid w:val="00933B88"/>
    <w:rsid w:val="00933B97"/>
    <w:rsid w:val="009357B9"/>
    <w:rsid w:val="00936200"/>
    <w:rsid w:val="00936A6B"/>
    <w:rsid w:val="00936FA7"/>
    <w:rsid w:val="00937651"/>
    <w:rsid w:val="0093783E"/>
    <w:rsid w:val="0094088A"/>
    <w:rsid w:val="00940DB2"/>
    <w:rsid w:val="00941C47"/>
    <w:rsid w:val="009434AF"/>
    <w:rsid w:val="009443EE"/>
    <w:rsid w:val="00945718"/>
    <w:rsid w:val="009464ED"/>
    <w:rsid w:val="0094679F"/>
    <w:rsid w:val="0095238B"/>
    <w:rsid w:val="0095262F"/>
    <w:rsid w:val="0095271A"/>
    <w:rsid w:val="00952942"/>
    <w:rsid w:val="00952C96"/>
    <w:rsid w:val="00953791"/>
    <w:rsid w:val="00953C33"/>
    <w:rsid w:val="00955959"/>
    <w:rsid w:val="00956113"/>
    <w:rsid w:val="00956372"/>
    <w:rsid w:val="009601D0"/>
    <w:rsid w:val="00961014"/>
    <w:rsid w:val="00962C8C"/>
    <w:rsid w:val="00962CB8"/>
    <w:rsid w:val="00965BAB"/>
    <w:rsid w:val="00970350"/>
    <w:rsid w:val="0097070E"/>
    <w:rsid w:val="00970F1F"/>
    <w:rsid w:val="009721C8"/>
    <w:rsid w:val="00973A4A"/>
    <w:rsid w:val="009746C2"/>
    <w:rsid w:val="00974C4A"/>
    <w:rsid w:val="00974E7C"/>
    <w:rsid w:val="00975755"/>
    <w:rsid w:val="009768C0"/>
    <w:rsid w:val="00980095"/>
    <w:rsid w:val="009801AD"/>
    <w:rsid w:val="00983F59"/>
    <w:rsid w:val="00985612"/>
    <w:rsid w:val="0098638A"/>
    <w:rsid w:val="00986693"/>
    <w:rsid w:val="00990932"/>
    <w:rsid w:val="00991107"/>
    <w:rsid w:val="00992C5B"/>
    <w:rsid w:val="009932A4"/>
    <w:rsid w:val="00993D9D"/>
    <w:rsid w:val="009942F8"/>
    <w:rsid w:val="009961D0"/>
    <w:rsid w:val="009969ED"/>
    <w:rsid w:val="009A02C2"/>
    <w:rsid w:val="009A0F39"/>
    <w:rsid w:val="009A1F6D"/>
    <w:rsid w:val="009A2B80"/>
    <w:rsid w:val="009A7ED4"/>
    <w:rsid w:val="009B1940"/>
    <w:rsid w:val="009B224D"/>
    <w:rsid w:val="009B2C91"/>
    <w:rsid w:val="009B379D"/>
    <w:rsid w:val="009B42D7"/>
    <w:rsid w:val="009C04C2"/>
    <w:rsid w:val="009C1784"/>
    <w:rsid w:val="009C293B"/>
    <w:rsid w:val="009C3940"/>
    <w:rsid w:val="009C5202"/>
    <w:rsid w:val="009C75AE"/>
    <w:rsid w:val="009C7DF2"/>
    <w:rsid w:val="009D31B5"/>
    <w:rsid w:val="009D41BC"/>
    <w:rsid w:val="009D5B9D"/>
    <w:rsid w:val="009D5C94"/>
    <w:rsid w:val="009D66C1"/>
    <w:rsid w:val="009D71D1"/>
    <w:rsid w:val="009E09A4"/>
    <w:rsid w:val="009E1C33"/>
    <w:rsid w:val="009E3B13"/>
    <w:rsid w:val="009E42C6"/>
    <w:rsid w:val="009E4958"/>
    <w:rsid w:val="009E4DCC"/>
    <w:rsid w:val="009E597F"/>
    <w:rsid w:val="009E5A24"/>
    <w:rsid w:val="009E5C50"/>
    <w:rsid w:val="009E6B19"/>
    <w:rsid w:val="009F0B9C"/>
    <w:rsid w:val="009F0FCB"/>
    <w:rsid w:val="009F3F63"/>
    <w:rsid w:val="009F4EE4"/>
    <w:rsid w:val="009F5006"/>
    <w:rsid w:val="009F5C53"/>
    <w:rsid w:val="009F5FE0"/>
    <w:rsid w:val="009F646C"/>
    <w:rsid w:val="009F6A01"/>
    <w:rsid w:val="009F7575"/>
    <w:rsid w:val="009F7707"/>
    <w:rsid w:val="009F7BAF"/>
    <w:rsid w:val="00A00BD2"/>
    <w:rsid w:val="00A03812"/>
    <w:rsid w:val="00A0463D"/>
    <w:rsid w:val="00A053A6"/>
    <w:rsid w:val="00A06988"/>
    <w:rsid w:val="00A074FF"/>
    <w:rsid w:val="00A10045"/>
    <w:rsid w:val="00A104EF"/>
    <w:rsid w:val="00A10530"/>
    <w:rsid w:val="00A11CE1"/>
    <w:rsid w:val="00A151A3"/>
    <w:rsid w:val="00A20C71"/>
    <w:rsid w:val="00A20FE8"/>
    <w:rsid w:val="00A22067"/>
    <w:rsid w:val="00A24741"/>
    <w:rsid w:val="00A2497D"/>
    <w:rsid w:val="00A24DA6"/>
    <w:rsid w:val="00A25402"/>
    <w:rsid w:val="00A25987"/>
    <w:rsid w:val="00A25AC1"/>
    <w:rsid w:val="00A269A3"/>
    <w:rsid w:val="00A271FC"/>
    <w:rsid w:val="00A30D63"/>
    <w:rsid w:val="00A3114B"/>
    <w:rsid w:val="00A31E10"/>
    <w:rsid w:val="00A33CE7"/>
    <w:rsid w:val="00A3467A"/>
    <w:rsid w:val="00A3520F"/>
    <w:rsid w:val="00A35FBC"/>
    <w:rsid w:val="00A36778"/>
    <w:rsid w:val="00A41B81"/>
    <w:rsid w:val="00A41DDC"/>
    <w:rsid w:val="00A41EDF"/>
    <w:rsid w:val="00A423C5"/>
    <w:rsid w:val="00A43268"/>
    <w:rsid w:val="00A43DE6"/>
    <w:rsid w:val="00A44194"/>
    <w:rsid w:val="00A45B28"/>
    <w:rsid w:val="00A46370"/>
    <w:rsid w:val="00A46F12"/>
    <w:rsid w:val="00A470FB"/>
    <w:rsid w:val="00A5149F"/>
    <w:rsid w:val="00A5316F"/>
    <w:rsid w:val="00A54260"/>
    <w:rsid w:val="00A55616"/>
    <w:rsid w:val="00A5571F"/>
    <w:rsid w:val="00A5697D"/>
    <w:rsid w:val="00A56AD5"/>
    <w:rsid w:val="00A56DF4"/>
    <w:rsid w:val="00A61233"/>
    <w:rsid w:val="00A61778"/>
    <w:rsid w:val="00A63C93"/>
    <w:rsid w:val="00A6418A"/>
    <w:rsid w:val="00A64F31"/>
    <w:rsid w:val="00A669A5"/>
    <w:rsid w:val="00A67FC6"/>
    <w:rsid w:val="00A71A45"/>
    <w:rsid w:val="00A72FC8"/>
    <w:rsid w:val="00A7411C"/>
    <w:rsid w:val="00A75CC8"/>
    <w:rsid w:val="00A75F85"/>
    <w:rsid w:val="00A7665C"/>
    <w:rsid w:val="00A77969"/>
    <w:rsid w:val="00A81A00"/>
    <w:rsid w:val="00A82841"/>
    <w:rsid w:val="00A82893"/>
    <w:rsid w:val="00A83D5B"/>
    <w:rsid w:val="00A83FED"/>
    <w:rsid w:val="00A844F9"/>
    <w:rsid w:val="00A84B9B"/>
    <w:rsid w:val="00A85157"/>
    <w:rsid w:val="00A851A9"/>
    <w:rsid w:val="00A90359"/>
    <w:rsid w:val="00A90655"/>
    <w:rsid w:val="00A90FCB"/>
    <w:rsid w:val="00A913B2"/>
    <w:rsid w:val="00A94609"/>
    <w:rsid w:val="00A951B2"/>
    <w:rsid w:val="00A96AC4"/>
    <w:rsid w:val="00A96F15"/>
    <w:rsid w:val="00A97AEB"/>
    <w:rsid w:val="00AA038E"/>
    <w:rsid w:val="00AA1953"/>
    <w:rsid w:val="00AA223B"/>
    <w:rsid w:val="00AA2D48"/>
    <w:rsid w:val="00AA5B0B"/>
    <w:rsid w:val="00AA68F4"/>
    <w:rsid w:val="00AA7D6B"/>
    <w:rsid w:val="00AB024F"/>
    <w:rsid w:val="00AB0A85"/>
    <w:rsid w:val="00AB16D4"/>
    <w:rsid w:val="00AB2CF9"/>
    <w:rsid w:val="00AB776C"/>
    <w:rsid w:val="00AB7B93"/>
    <w:rsid w:val="00AC0759"/>
    <w:rsid w:val="00AC1D8A"/>
    <w:rsid w:val="00AC2866"/>
    <w:rsid w:val="00AC3497"/>
    <w:rsid w:val="00AC4A06"/>
    <w:rsid w:val="00AC6FE2"/>
    <w:rsid w:val="00AD0280"/>
    <w:rsid w:val="00AD05F8"/>
    <w:rsid w:val="00AD07B4"/>
    <w:rsid w:val="00AD0B06"/>
    <w:rsid w:val="00AD17DA"/>
    <w:rsid w:val="00AD3D8B"/>
    <w:rsid w:val="00AD40E6"/>
    <w:rsid w:val="00AD4408"/>
    <w:rsid w:val="00AD5905"/>
    <w:rsid w:val="00AD5CF7"/>
    <w:rsid w:val="00AD6950"/>
    <w:rsid w:val="00AD6C26"/>
    <w:rsid w:val="00AD7D46"/>
    <w:rsid w:val="00AE0D44"/>
    <w:rsid w:val="00AE1588"/>
    <w:rsid w:val="00AE261C"/>
    <w:rsid w:val="00AE34E3"/>
    <w:rsid w:val="00AE39F2"/>
    <w:rsid w:val="00AE3C88"/>
    <w:rsid w:val="00AE4915"/>
    <w:rsid w:val="00AE4AF3"/>
    <w:rsid w:val="00AE629B"/>
    <w:rsid w:val="00AE6D60"/>
    <w:rsid w:val="00AF1348"/>
    <w:rsid w:val="00AF16E7"/>
    <w:rsid w:val="00AF1C39"/>
    <w:rsid w:val="00AF20BD"/>
    <w:rsid w:val="00AF6482"/>
    <w:rsid w:val="00B00D08"/>
    <w:rsid w:val="00B04625"/>
    <w:rsid w:val="00B069FB"/>
    <w:rsid w:val="00B070B0"/>
    <w:rsid w:val="00B07C97"/>
    <w:rsid w:val="00B10622"/>
    <w:rsid w:val="00B10D48"/>
    <w:rsid w:val="00B10DAC"/>
    <w:rsid w:val="00B118AD"/>
    <w:rsid w:val="00B11B8D"/>
    <w:rsid w:val="00B11DA8"/>
    <w:rsid w:val="00B1481D"/>
    <w:rsid w:val="00B207B5"/>
    <w:rsid w:val="00B20FD2"/>
    <w:rsid w:val="00B22A49"/>
    <w:rsid w:val="00B23190"/>
    <w:rsid w:val="00B233C8"/>
    <w:rsid w:val="00B240B6"/>
    <w:rsid w:val="00B25D15"/>
    <w:rsid w:val="00B26813"/>
    <w:rsid w:val="00B26B77"/>
    <w:rsid w:val="00B26DEF"/>
    <w:rsid w:val="00B2741B"/>
    <w:rsid w:val="00B27DED"/>
    <w:rsid w:val="00B31F3D"/>
    <w:rsid w:val="00B35E75"/>
    <w:rsid w:val="00B362F0"/>
    <w:rsid w:val="00B40494"/>
    <w:rsid w:val="00B427CF"/>
    <w:rsid w:val="00B428FD"/>
    <w:rsid w:val="00B42D71"/>
    <w:rsid w:val="00B42EBD"/>
    <w:rsid w:val="00B4414E"/>
    <w:rsid w:val="00B47A97"/>
    <w:rsid w:val="00B47C57"/>
    <w:rsid w:val="00B50FE2"/>
    <w:rsid w:val="00B523AF"/>
    <w:rsid w:val="00B52808"/>
    <w:rsid w:val="00B52D31"/>
    <w:rsid w:val="00B53AC6"/>
    <w:rsid w:val="00B56CEB"/>
    <w:rsid w:val="00B56FB4"/>
    <w:rsid w:val="00B613BD"/>
    <w:rsid w:val="00B62264"/>
    <w:rsid w:val="00B625EF"/>
    <w:rsid w:val="00B64137"/>
    <w:rsid w:val="00B66256"/>
    <w:rsid w:val="00B667D5"/>
    <w:rsid w:val="00B67557"/>
    <w:rsid w:val="00B74BA3"/>
    <w:rsid w:val="00B751F7"/>
    <w:rsid w:val="00B758C7"/>
    <w:rsid w:val="00B764B6"/>
    <w:rsid w:val="00B8043B"/>
    <w:rsid w:val="00B8158F"/>
    <w:rsid w:val="00B8218B"/>
    <w:rsid w:val="00B8359E"/>
    <w:rsid w:val="00B83DAC"/>
    <w:rsid w:val="00B85023"/>
    <w:rsid w:val="00B866B3"/>
    <w:rsid w:val="00B867CF"/>
    <w:rsid w:val="00B86D00"/>
    <w:rsid w:val="00B86DEC"/>
    <w:rsid w:val="00B873B8"/>
    <w:rsid w:val="00B87B0B"/>
    <w:rsid w:val="00B9078F"/>
    <w:rsid w:val="00B90ACD"/>
    <w:rsid w:val="00B90B85"/>
    <w:rsid w:val="00B90F9F"/>
    <w:rsid w:val="00B926C2"/>
    <w:rsid w:val="00B928B1"/>
    <w:rsid w:val="00B933C9"/>
    <w:rsid w:val="00B939A2"/>
    <w:rsid w:val="00B9445E"/>
    <w:rsid w:val="00B9470E"/>
    <w:rsid w:val="00B94883"/>
    <w:rsid w:val="00B955BF"/>
    <w:rsid w:val="00B95D2F"/>
    <w:rsid w:val="00B9633A"/>
    <w:rsid w:val="00B96992"/>
    <w:rsid w:val="00BA369B"/>
    <w:rsid w:val="00BA4FDF"/>
    <w:rsid w:val="00BA50F3"/>
    <w:rsid w:val="00BA62FB"/>
    <w:rsid w:val="00BA6421"/>
    <w:rsid w:val="00BA6F2F"/>
    <w:rsid w:val="00BB057A"/>
    <w:rsid w:val="00BB164C"/>
    <w:rsid w:val="00BB3892"/>
    <w:rsid w:val="00BB3C50"/>
    <w:rsid w:val="00BB47EA"/>
    <w:rsid w:val="00BB5440"/>
    <w:rsid w:val="00BB5BBE"/>
    <w:rsid w:val="00BB78D4"/>
    <w:rsid w:val="00BC27D2"/>
    <w:rsid w:val="00BC2FD2"/>
    <w:rsid w:val="00BC34BF"/>
    <w:rsid w:val="00BC41E9"/>
    <w:rsid w:val="00BC5B07"/>
    <w:rsid w:val="00BC6A83"/>
    <w:rsid w:val="00BC7056"/>
    <w:rsid w:val="00BD0236"/>
    <w:rsid w:val="00BD06E7"/>
    <w:rsid w:val="00BD12AF"/>
    <w:rsid w:val="00BD1544"/>
    <w:rsid w:val="00BD3A04"/>
    <w:rsid w:val="00BD5691"/>
    <w:rsid w:val="00BD772B"/>
    <w:rsid w:val="00BE25D2"/>
    <w:rsid w:val="00BE2E0C"/>
    <w:rsid w:val="00BE3B50"/>
    <w:rsid w:val="00BE494B"/>
    <w:rsid w:val="00BE4D16"/>
    <w:rsid w:val="00BE6CC1"/>
    <w:rsid w:val="00BF13F7"/>
    <w:rsid w:val="00BF1E88"/>
    <w:rsid w:val="00BF3285"/>
    <w:rsid w:val="00BF3962"/>
    <w:rsid w:val="00BF3C2D"/>
    <w:rsid w:val="00BF4FDE"/>
    <w:rsid w:val="00BF588A"/>
    <w:rsid w:val="00BF6147"/>
    <w:rsid w:val="00BF6845"/>
    <w:rsid w:val="00BF785F"/>
    <w:rsid w:val="00BF7BD8"/>
    <w:rsid w:val="00BF7FF8"/>
    <w:rsid w:val="00C00CE5"/>
    <w:rsid w:val="00C00D66"/>
    <w:rsid w:val="00C0223D"/>
    <w:rsid w:val="00C02A1C"/>
    <w:rsid w:val="00C035C2"/>
    <w:rsid w:val="00C0459C"/>
    <w:rsid w:val="00C0477F"/>
    <w:rsid w:val="00C052A0"/>
    <w:rsid w:val="00C06127"/>
    <w:rsid w:val="00C06561"/>
    <w:rsid w:val="00C109CE"/>
    <w:rsid w:val="00C12271"/>
    <w:rsid w:val="00C12E8E"/>
    <w:rsid w:val="00C138E1"/>
    <w:rsid w:val="00C13BA0"/>
    <w:rsid w:val="00C153DC"/>
    <w:rsid w:val="00C15A32"/>
    <w:rsid w:val="00C16AFA"/>
    <w:rsid w:val="00C16B3D"/>
    <w:rsid w:val="00C20452"/>
    <w:rsid w:val="00C2086E"/>
    <w:rsid w:val="00C24BE8"/>
    <w:rsid w:val="00C2552D"/>
    <w:rsid w:val="00C2555E"/>
    <w:rsid w:val="00C260E0"/>
    <w:rsid w:val="00C26877"/>
    <w:rsid w:val="00C26DBC"/>
    <w:rsid w:val="00C27A01"/>
    <w:rsid w:val="00C27D68"/>
    <w:rsid w:val="00C30E31"/>
    <w:rsid w:val="00C317FF"/>
    <w:rsid w:val="00C31E15"/>
    <w:rsid w:val="00C32278"/>
    <w:rsid w:val="00C33961"/>
    <w:rsid w:val="00C33E2F"/>
    <w:rsid w:val="00C349F4"/>
    <w:rsid w:val="00C360CE"/>
    <w:rsid w:val="00C36125"/>
    <w:rsid w:val="00C36E43"/>
    <w:rsid w:val="00C37261"/>
    <w:rsid w:val="00C42EC1"/>
    <w:rsid w:val="00C42F6C"/>
    <w:rsid w:val="00C43292"/>
    <w:rsid w:val="00C4459D"/>
    <w:rsid w:val="00C45148"/>
    <w:rsid w:val="00C4576A"/>
    <w:rsid w:val="00C5022D"/>
    <w:rsid w:val="00C50538"/>
    <w:rsid w:val="00C50E55"/>
    <w:rsid w:val="00C53972"/>
    <w:rsid w:val="00C544BE"/>
    <w:rsid w:val="00C560B6"/>
    <w:rsid w:val="00C57A6A"/>
    <w:rsid w:val="00C60783"/>
    <w:rsid w:val="00C6140E"/>
    <w:rsid w:val="00C636C8"/>
    <w:rsid w:val="00C65047"/>
    <w:rsid w:val="00C660ED"/>
    <w:rsid w:val="00C705DA"/>
    <w:rsid w:val="00C71044"/>
    <w:rsid w:val="00C71611"/>
    <w:rsid w:val="00C71A07"/>
    <w:rsid w:val="00C7518D"/>
    <w:rsid w:val="00C752E7"/>
    <w:rsid w:val="00C77050"/>
    <w:rsid w:val="00C80071"/>
    <w:rsid w:val="00C805CA"/>
    <w:rsid w:val="00C80AAD"/>
    <w:rsid w:val="00C833F0"/>
    <w:rsid w:val="00C842A1"/>
    <w:rsid w:val="00C86D86"/>
    <w:rsid w:val="00C87D15"/>
    <w:rsid w:val="00C905CD"/>
    <w:rsid w:val="00C90C99"/>
    <w:rsid w:val="00C91BA9"/>
    <w:rsid w:val="00C934BA"/>
    <w:rsid w:val="00C9375D"/>
    <w:rsid w:val="00C93963"/>
    <w:rsid w:val="00C958C2"/>
    <w:rsid w:val="00C95D45"/>
    <w:rsid w:val="00C964A4"/>
    <w:rsid w:val="00C9784F"/>
    <w:rsid w:val="00C97A33"/>
    <w:rsid w:val="00CA01F3"/>
    <w:rsid w:val="00CA1785"/>
    <w:rsid w:val="00CA1CDB"/>
    <w:rsid w:val="00CA1D9F"/>
    <w:rsid w:val="00CA3AE8"/>
    <w:rsid w:val="00CA40CB"/>
    <w:rsid w:val="00CA4E19"/>
    <w:rsid w:val="00CA5DFD"/>
    <w:rsid w:val="00CA6D75"/>
    <w:rsid w:val="00CA6FB4"/>
    <w:rsid w:val="00CB0F97"/>
    <w:rsid w:val="00CB26C2"/>
    <w:rsid w:val="00CB4892"/>
    <w:rsid w:val="00CB58FA"/>
    <w:rsid w:val="00CB6824"/>
    <w:rsid w:val="00CB7081"/>
    <w:rsid w:val="00CC05A2"/>
    <w:rsid w:val="00CC0CC7"/>
    <w:rsid w:val="00CC1B6D"/>
    <w:rsid w:val="00CC3DE6"/>
    <w:rsid w:val="00CC44B0"/>
    <w:rsid w:val="00CC50A8"/>
    <w:rsid w:val="00CC5123"/>
    <w:rsid w:val="00CC6178"/>
    <w:rsid w:val="00CC7301"/>
    <w:rsid w:val="00CC7638"/>
    <w:rsid w:val="00CC776C"/>
    <w:rsid w:val="00CD0204"/>
    <w:rsid w:val="00CD1556"/>
    <w:rsid w:val="00CD317F"/>
    <w:rsid w:val="00CD349F"/>
    <w:rsid w:val="00CD5099"/>
    <w:rsid w:val="00CD58A2"/>
    <w:rsid w:val="00CD6078"/>
    <w:rsid w:val="00CD67D2"/>
    <w:rsid w:val="00CD79EB"/>
    <w:rsid w:val="00CD7C7F"/>
    <w:rsid w:val="00CE06CB"/>
    <w:rsid w:val="00CE32B9"/>
    <w:rsid w:val="00CE42F1"/>
    <w:rsid w:val="00CE44C4"/>
    <w:rsid w:val="00CE7CD8"/>
    <w:rsid w:val="00CF16A3"/>
    <w:rsid w:val="00CF2724"/>
    <w:rsid w:val="00CF3A4E"/>
    <w:rsid w:val="00CF5979"/>
    <w:rsid w:val="00CF66C2"/>
    <w:rsid w:val="00D00240"/>
    <w:rsid w:val="00D00974"/>
    <w:rsid w:val="00D02CB4"/>
    <w:rsid w:val="00D03D32"/>
    <w:rsid w:val="00D0443C"/>
    <w:rsid w:val="00D05395"/>
    <w:rsid w:val="00D05E8A"/>
    <w:rsid w:val="00D06057"/>
    <w:rsid w:val="00D07D1E"/>
    <w:rsid w:val="00D10230"/>
    <w:rsid w:val="00D10B80"/>
    <w:rsid w:val="00D11E98"/>
    <w:rsid w:val="00D129A5"/>
    <w:rsid w:val="00D1302C"/>
    <w:rsid w:val="00D139C6"/>
    <w:rsid w:val="00D2051B"/>
    <w:rsid w:val="00D211E9"/>
    <w:rsid w:val="00D2189E"/>
    <w:rsid w:val="00D236BC"/>
    <w:rsid w:val="00D23B69"/>
    <w:rsid w:val="00D23C32"/>
    <w:rsid w:val="00D24E87"/>
    <w:rsid w:val="00D25F18"/>
    <w:rsid w:val="00D26640"/>
    <w:rsid w:val="00D2694E"/>
    <w:rsid w:val="00D30349"/>
    <w:rsid w:val="00D30AFD"/>
    <w:rsid w:val="00D313AB"/>
    <w:rsid w:val="00D343E7"/>
    <w:rsid w:val="00D34893"/>
    <w:rsid w:val="00D34B47"/>
    <w:rsid w:val="00D35F68"/>
    <w:rsid w:val="00D36A0B"/>
    <w:rsid w:val="00D41ED3"/>
    <w:rsid w:val="00D42871"/>
    <w:rsid w:val="00D42A03"/>
    <w:rsid w:val="00D42F05"/>
    <w:rsid w:val="00D43312"/>
    <w:rsid w:val="00D435CB"/>
    <w:rsid w:val="00D44100"/>
    <w:rsid w:val="00D470C9"/>
    <w:rsid w:val="00D4713D"/>
    <w:rsid w:val="00D47F12"/>
    <w:rsid w:val="00D50CAE"/>
    <w:rsid w:val="00D5182B"/>
    <w:rsid w:val="00D54745"/>
    <w:rsid w:val="00D54977"/>
    <w:rsid w:val="00D54DCD"/>
    <w:rsid w:val="00D55E53"/>
    <w:rsid w:val="00D56AF4"/>
    <w:rsid w:val="00D56B68"/>
    <w:rsid w:val="00D605BF"/>
    <w:rsid w:val="00D60BA7"/>
    <w:rsid w:val="00D63565"/>
    <w:rsid w:val="00D657B2"/>
    <w:rsid w:val="00D664A1"/>
    <w:rsid w:val="00D700B0"/>
    <w:rsid w:val="00D70A0B"/>
    <w:rsid w:val="00D724F1"/>
    <w:rsid w:val="00D72F03"/>
    <w:rsid w:val="00D743A7"/>
    <w:rsid w:val="00D76182"/>
    <w:rsid w:val="00D763DE"/>
    <w:rsid w:val="00D8120D"/>
    <w:rsid w:val="00D81751"/>
    <w:rsid w:val="00D84580"/>
    <w:rsid w:val="00D87F3A"/>
    <w:rsid w:val="00D90AB7"/>
    <w:rsid w:val="00D9115A"/>
    <w:rsid w:val="00D9304F"/>
    <w:rsid w:val="00D9444F"/>
    <w:rsid w:val="00D94816"/>
    <w:rsid w:val="00D94A42"/>
    <w:rsid w:val="00D96941"/>
    <w:rsid w:val="00D97066"/>
    <w:rsid w:val="00DA082F"/>
    <w:rsid w:val="00DA1131"/>
    <w:rsid w:val="00DA23B1"/>
    <w:rsid w:val="00DA24F3"/>
    <w:rsid w:val="00DA2792"/>
    <w:rsid w:val="00DA4CDC"/>
    <w:rsid w:val="00DA5741"/>
    <w:rsid w:val="00DB20DA"/>
    <w:rsid w:val="00DB2BC3"/>
    <w:rsid w:val="00DB63C3"/>
    <w:rsid w:val="00DC247F"/>
    <w:rsid w:val="00DC3E6B"/>
    <w:rsid w:val="00DC4FD9"/>
    <w:rsid w:val="00DC56BD"/>
    <w:rsid w:val="00DC64DC"/>
    <w:rsid w:val="00DC7B5D"/>
    <w:rsid w:val="00DD1B7C"/>
    <w:rsid w:val="00DD23C5"/>
    <w:rsid w:val="00DD2474"/>
    <w:rsid w:val="00DD3470"/>
    <w:rsid w:val="00DD3953"/>
    <w:rsid w:val="00DD3A20"/>
    <w:rsid w:val="00DD3BB2"/>
    <w:rsid w:val="00DD3D40"/>
    <w:rsid w:val="00DD5902"/>
    <w:rsid w:val="00DD6937"/>
    <w:rsid w:val="00DD6C08"/>
    <w:rsid w:val="00DE1814"/>
    <w:rsid w:val="00DE4180"/>
    <w:rsid w:val="00DE4AE8"/>
    <w:rsid w:val="00DE4F09"/>
    <w:rsid w:val="00DE6A96"/>
    <w:rsid w:val="00DF106E"/>
    <w:rsid w:val="00DF1D2F"/>
    <w:rsid w:val="00DF2F25"/>
    <w:rsid w:val="00DF3255"/>
    <w:rsid w:val="00DF3455"/>
    <w:rsid w:val="00DF3AA0"/>
    <w:rsid w:val="00DF5C21"/>
    <w:rsid w:val="00DF6999"/>
    <w:rsid w:val="00DF75FE"/>
    <w:rsid w:val="00E0045F"/>
    <w:rsid w:val="00E00CDC"/>
    <w:rsid w:val="00E01383"/>
    <w:rsid w:val="00E0161A"/>
    <w:rsid w:val="00E03810"/>
    <w:rsid w:val="00E03B3B"/>
    <w:rsid w:val="00E04B4C"/>
    <w:rsid w:val="00E05881"/>
    <w:rsid w:val="00E06F7D"/>
    <w:rsid w:val="00E107C7"/>
    <w:rsid w:val="00E1196F"/>
    <w:rsid w:val="00E12555"/>
    <w:rsid w:val="00E13FC3"/>
    <w:rsid w:val="00E1474D"/>
    <w:rsid w:val="00E15052"/>
    <w:rsid w:val="00E15616"/>
    <w:rsid w:val="00E15DF1"/>
    <w:rsid w:val="00E160B2"/>
    <w:rsid w:val="00E167B3"/>
    <w:rsid w:val="00E167CB"/>
    <w:rsid w:val="00E16D7F"/>
    <w:rsid w:val="00E17531"/>
    <w:rsid w:val="00E2051B"/>
    <w:rsid w:val="00E20F2B"/>
    <w:rsid w:val="00E2303D"/>
    <w:rsid w:val="00E23864"/>
    <w:rsid w:val="00E24E07"/>
    <w:rsid w:val="00E259E5"/>
    <w:rsid w:val="00E264C0"/>
    <w:rsid w:val="00E2751C"/>
    <w:rsid w:val="00E31A8A"/>
    <w:rsid w:val="00E329AD"/>
    <w:rsid w:val="00E33EAB"/>
    <w:rsid w:val="00E35E98"/>
    <w:rsid w:val="00E410A7"/>
    <w:rsid w:val="00E478C2"/>
    <w:rsid w:val="00E47BD8"/>
    <w:rsid w:val="00E50195"/>
    <w:rsid w:val="00E5066B"/>
    <w:rsid w:val="00E512B6"/>
    <w:rsid w:val="00E51F94"/>
    <w:rsid w:val="00E5FEFD"/>
    <w:rsid w:val="00E600DD"/>
    <w:rsid w:val="00E60C2F"/>
    <w:rsid w:val="00E60DE2"/>
    <w:rsid w:val="00E60E16"/>
    <w:rsid w:val="00E62544"/>
    <w:rsid w:val="00E6295C"/>
    <w:rsid w:val="00E62A34"/>
    <w:rsid w:val="00E62C63"/>
    <w:rsid w:val="00E633BC"/>
    <w:rsid w:val="00E64EA8"/>
    <w:rsid w:val="00E66044"/>
    <w:rsid w:val="00E66A63"/>
    <w:rsid w:val="00E678E2"/>
    <w:rsid w:val="00E73AE3"/>
    <w:rsid w:val="00E7434F"/>
    <w:rsid w:val="00E76028"/>
    <w:rsid w:val="00E76FDF"/>
    <w:rsid w:val="00E7764A"/>
    <w:rsid w:val="00E81579"/>
    <w:rsid w:val="00E82346"/>
    <w:rsid w:val="00E83945"/>
    <w:rsid w:val="00E900BC"/>
    <w:rsid w:val="00E90EF9"/>
    <w:rsid w:val="00E92D28"/>
    <w:rsid w:val="00E93956"/>
    <w:rsid w:val="00E9499D"/>
    <w:rsid w:val="00E9525A"/>
    <w:rsid w:val="00E95AEF"/>
    <w:rsid w:val="00E9782A"/>
    <w:rsid w:val="00EA0666"/>
    <w:rsid w:val="00EA1423"/>
    <w:rsid w:val="00EA1A2E"/>
    <w:rsid w:val="00EA2114"/>
    <w:rsid w:val="00EA2399"/>
    <w:rsid w:val="00EA25EA"/>
    <w:rsid w:val="00EA2EE8"/>
    <w:rsid w:val="00EA3A11"/>
    <w:rsid w:val="00EA470D"/>
    <w:rsid w:val="00EA7667"/>
    <w:rsid w:val="00EA7902"/>
    <w:rsid w:val="00EA7FE5"/>
    <w:rsid w:val="00EB017C"/>
    <w:rsid w:val="00EB03C5"/>
    <w:rsid w:val="00EB0742"/>
    <w:rsid w:val="00EB180A"/>
    <w:rsid w:val="00EB3964"/>
    <w:rsid w:val="00EB4040"/>
    <w:rsid w:val="00EB43BD"/>
    <w:rsid w:val="00EB5256"/>
    <w:rsid w:val="00EB5F94"/>
    <w:rsid w:val="00EB63E9"/>
    <w:rsid w:val="00EB6565"/>
    <w:rsid w:val="00EB69AE"/>
    <w:rsid w:val="00EC4072"/>
    <w:rsid w:val="00EC4DF2"/>
    <w:rsid w:val="00EC6AB6"/>
    <w:rsid w:val="00EC6BCF"/>
    <w:rsid w:val="00ED20B5"/>
    <w:rsid w:val="00ED2305"/>
    <w:rsid w:val="00ED2467"/>
    <w:rsid w:val="00ED2684"/>
    <w:rsid w:val="00ED2A0A"/>
    <w:rsid w:val="00ED2FEB"/>
    <w:rsid w:val="00ED3182"/>
    <w:rsid w:val="00ED3B38"/>
    <w:rsid w:val="00ED5C82"/>
    <w:rsid w:val="00ED7145"/>
    <w:rsid w:val="00ED7A5B"/>
    <w:rsid w:val="00EE004F"/>
    <w:rsid w:val="00EE0ED6"/>
    <w:rsid w:val="00EE2A4E"/>
    <w:rsid w:val="00EE5FDF"/>
    <w:rsid w:val="00EE656D"/>
    <w:rsid w:val="00EE70DC"/>
    <w:rsid w:val="00EE7122"/>
    <w:rsid w:val="00EE7BD3"/>
    <w:rsid w:val="00EF064A"/>
    <w:rsid w:val="00EF077E"/>
    <w:rsid w:val="00EF102F"/>
    <w:rsid w:val="00EF112D"/>
    <w:rsid w:val="00EF2202"/>
    <w:rsid w:val="00EF2C49"/>
    <w:rsid w:val="00EF363C"/>
    <w:rsid w:val="00EF3687"/>
    <w:rsid w:val="00EF541B"/>
    <w:rsid w:val="00EF6630"/>
    <w:rsid w:val="00F00EBF"/>
    <w:rsid w:val="00F01189"/>
    <w:rsid w:val="00F027E9"/>
    <w:rsid w:val="00F058DC"/>
    <w:rsid w:val="00F05FC3"/>
    <w:rsid w:val="00F06A95"/>
    <w:rsid w:val="00F07E5A"/>
    <w:rsid w:val="00F1596F"/>
    <w:rsid w:val="00F1672E"/>
    <w:rsid w:val="00F16D38"/>
    <w:rsid w:val="00F17359"/>
    <w:rsid w:val="00F203DC"/>
    <w:rsid w:val="00F21280"/>
    <w:rsid w:val="00F232A8"/>
    <w:rsid w:val="00F23309"/>
    <w:rsid w:val="00F24A09"/>
    <w:rsid w:val="00F24AD7"/>
    <w:rsid w:val="00F2682C"/>
    <w:rsid w:val="00F26C6C"/>
    <w:rsid w:val="00F26D11"/>
    <w:rsid w:val="00F30683"/>
    <w:rsid w:val="00F35748"/>
    <w:rsid w:val="00F35FD2"/>
    <w:rsid w:val="00F36CE3"/>
    <w:rsid w:val="00F40054"/>
    <w:rsid w:val="00F403A1"/>
    <w:rsid w:val="00F40DD3"/>
    <w:rsid w:val="00F4152E"/>
    <w:rsid w:val="00F41A85"/>
    <w:rsid w:val="00F43506"/>
    <w:rsid w:val="00F44341"/>
    <w:rsid w:val="00F446E4"/>
    <w:rsid w:val="00F45312"/>
    <w:rsid w:val="00F461B6"/>
    <w:rsid w:val="00F46AA6"/>
    <w:rsid w:val="00F46AF5"/>
    <w:rsid w:val="00F4714C"/>
    <w:rsid w:val="00F4716F"/>
    <w:rsid w:val="00F537FB"/>
    <w:rsid w:val="00F53E7D"/>
    <w:rsid w:val="00F57D96"/>
    <w:rsid w:val="00F60E24"/>
    <w:rsid w:val="00F616F3"/>
    <w:rsid w:val="00F62022"/>
    <w:rsid w:val="00F644F3"/>
    <w:rsid w:val="00F64CD2"/>
    <w:rsid w:val="00F65257"/>
    <w:rsid w:val="00F669AF"/>
    <w:rsid w:val="00F66C54"/>
    <w:rsid w:val="00F67B08"/>
    <w:rsid w:val="00F70006"/>
    <w:rsid w:val="00F71ECD"/>
    <w:rsid w:val="00F71EE3"/>
    <w:rsid w:val="00F729D6"/>
    <w:rsid w:val="00F73335"/>
    <w:rsid w:val="00F74511"/>
    <w:rsid w:val="00F74B6E"/>
    <w:rsid w:val="00F750FD"/>
    <w:rsid w:val="00F75298"/>
    <w:rsid w:val="00F76FF8"/>
    <w:rsid w:val="00F77B94"/>
    <w:rsid w:val="00F808FC"/>
    <w:rsid w:val="00F80EED"/>
    <w:rsid w:val="00F820B5"/>
    <w:rsid w:val="00F84819"/>
    <w:rsid w:val="00F856CF"/>
    <w:rsid w:val="00F8575D"/>
    <w:rsid w:val="00F871BA"/>
    <w:rsid w:val="00F8779E"/>
    <w:rsid w:val="00F90533"/>
    <w:rsid w:val="00F917CC"/>
    <w:rsid w:val="00F923EB"/>
    <w:rsid w:val="00F93E47"/>
    <w:rsid w:val="00F94201"/>
    <w:rsid w:val="00F95A42"/>
    <w:rsid w:val="00F96FDC"/>
    <w:rsid w:val="00FA03EB"/>
    <w:rsid w:val="00FA143F"/>
    <w:rsid w:val="00FA3032"/>
    <w:rsid w:val="00FA3EA8"/>
    <w:rsid w:val="00FA45F9"/>
    <w:rsid w:val="00FA7406"/>
    <w:rsid w:val="00FB12DF"/>
    <w:rsid w:val="00FB1C82"/>
    <w:rsid w:val="00FB58D9"/>
    <w:rsid w:val="00FB7074"/>
    <w:rsid w:val="00FB7C01"/>
    <w:rsid w:val="00FC0432"/>
    <w:rsid w:val="00FC0C74"/>
    <w:rsid w:val="00FC13E5"/>
    <w:rsid w:val="00FC167A"/>
    <w:rsid w:val="00FC1963"/>
    <w:rsid w:val="00FC2807"/>
    <w:rsid w:val="00FC3CC5"/>
    <w:rsid w:val="00FC52DD"/>
    <w:rsid w:val="00FC799D"/>
    <w:rsid w:val="00FD0EEE"/>
    <w:rsid w:val="00FD257A"/>
    <w:rsid w:val="00FD4948"/>
    <w:rsid w:val="00FD5502"/>
    <w:rsid w:val="00FD552D"/>
    <w:rsid w:val="00FD6205"/>
    <w:rsid w:val="00FD627F"/>
    <w:rsid w:val="00FE081F"/>
    <w:rsid w:val="00FE1739"/>
    <w:rsid w:val="00FE39C7"/>
    <w:rsid w:val="00FE41A7"/>
    <w:rsid w:val="00FE4A05"/>
    <w:rsid w:val="00FE576A"/>
    <w:rsid w:val="00FE696F"/>
    <w:rsid w:val="00FE6BAF"/>
    <w:rsid w:val="00FE6E49"/>
    <w:rsid w:val="00FF1DED"/>
    <w:rsid w:val="00FF2E50"/>
    <w:rsid w:val="00FF5FB0"/>
    <w:rsid w:val="00FF70D6"/>
    <w:rsid w:val="011F4B28"/>
    <w:rsid w:val="013782B1"/>
    <w:rsid w:val="01D544BE"/>
    <w:rsid w:val="0231B506"/>
    <w:rsid w:val="024E6D55"/>
    <w:rsid w:val="0287297E"/>
    <w:rsid w:val="02A547BC"/>
    <w:rsid w:val="02EBC07A"/>
    <w:rsid w:val="02F66911"/>
    <w:rsid w:val="03942288"/>
    <w:rsid w:val="039863CD"/>
    <w:rsid w:val="039E9272"/>
    <w:rsid w:val="03A5A5FF"/>
    <w:rsid w:val="03CF7D0B"/>
    <w:rsid w:val="03D21BB9"/>
    <w:rsid w:val="0460DF43"/>
    <w:rsid w:val="04AA242A"/>
    <w:rsid w:val="04D7B518"/>
    <w:rsid w:val="04E988B9"/>
    <w:rsid w:val="050C6826"/>
    <w:rsid w:val="0543AEC1"/>
    <w:rsid w:val="05C0067D"/>
    <w:rsid w:val="05EA59AA"/>
    <w:rsid w:val="06437549"/>
    <w:rsid w:val="0667FF28"/>
    <w:rsid w:val="0699738B"/>
    <w:rsid w:val="069D0A86"/>
    <w:rsid w:val="07182725"/>
    <w:rsid w:val="07193A1F"/>
    <w:rsid w:val="07201978"/>
    <w:rsid w:val="084C7CE4"/>
    <w:rsid w:val="08990E78"/>
    <w:rsid w:val="089B26C6"/>
    <w:rsid w:val="08B22E0D"/>
    <w:rsid w:val="08BA43C7"/>
    <w:rsid w:val="09222369"/>
    <w:rsid w:val="093765C9"/>
    <w:rsid w:val="096908B1"/>
    <w:rsid w:val="0976AA4A"/>
    <w:rsid w:val="09A3E4F5"/>
    <w:rsid w:val="09C59DAC"/>
    <w:rsid w:val="09DA71ED"/>
    <w:rsid w:val="0AD17656"/>
    <w:rsid w:val="0B46DC54"/>
    <w:rsid w:val="0B6D8234"/>
    <w:rsid w:val="0B7B8BB2"/>
    <w:rsid w:val="0B9A842F"/>
    <w:rsid w:val="0BB6AA2F"/>
    <w:rsid w:val="0BEB25F3"/>
    <w:rsid w:val="0C03ECD0"/>
    <w:rsid w:val="0C863C43"/>
    <w:rsid w:val="0CD18AAA"/>
    <w:rsid w:val="0CE71C0F"/>
    <w:rsid w:val="0CF5B88C"/>
    <w:rsid w:val="0CFB17AE"/>
    <w:rsid w:val="0E43769C"/>
    <w:rsid w:val="0EA555C7"/>
    <w:rsid w:val="0EF354D1"/>
    <w:rsid w:val="0F45634A"/>
    <w:rsid w:val="0F61D09B"/>
    <w:rsid w:val="105F727B"/>
    <w:rsid w:val="10983767"/>
    <w:rsid w:val="10A876E8"/>
    <w:rsid w:val="10FA6025"/>
    <w:rsid w:val="11EE9FA9"/>
    <w:rsid w:val="122BE8D9"/>
    <w:rsid w:val="122D1F96"/>
    <w:rsid w:val="12634BAD"/>
    <w:rsid w:val="12AE1937"/>
    <w:rsid w:val="12B6F28D"/>
    <w:rsid w:val="12BA6EFA"/>
    <w:rsid w:val="12E40E1D"/>
    <w:rsid w:val="13BA2998"/>
    <w:rsid w:val="13D0A177"/>
    <w:rsid w:val="14F66AD6"/>
    <w:rsid w:val="1567BEF6"/>
    <w:rsid w:val="15AC8731"/>
    <w:rsid w:val="16116CF1"/>
    <w:rsid w:val="164C2E94"/>
    <w:rsid w:val="16767AEA"/>
    <w:rsid w:val="170A3BDF"/>
    <w:rsid w:val="1767A96B"/>
    <w:rsid w:val="17AEC5A1"/>
    <w:rsid w:val="1807C536"/>
    <w:rsid w:val="183695D3"/>
    <w:rsid w:val="1856EBA9"/>
    <w:rsid w:val="18C94FE7"/>
    <w:rsid w:val="19D5F19C"/>
    <w:rsid w:val="1A1BC0D6"/>
    <w:rsid w:val="1A47971C"/>
    <w:rsid w:val="1A9B5C66"/>
    <w:rsid w:val="1AF8B328"/>
    <w:rsid w:val="1B9C744C"/>
    <w:rsid w:val="1C4A27F8"/>
    <w:rsid w:val="1C6520B6"/>
    <w:rsid w:val="1C6FE10D"/>
    <w:rsid w:val="1C75C458"/>
    <w:rsid w:val="1CB6E513"/>
    <w:rsid w:val="1CD23109"/>
    <w:rsid w:val="1CD2EBA2"/>
    <w:rsid w:val="1DEC2AAE"/>
    <w:rsid w:val="1E314D94"/>
    <w:rsid w:val="1E937ED5"/>
    <w:rsid w:val="1EDD0D4F"/>
    <w:rsid w:val="200026A5"/>
    <w:rsid w:val="200F2408"/>
    <w:rsid w:val="2037DF39"/>
    <w:rsid w:val="205D7C15"/>
    <w:rsid w:val="213A3021"/>
    <w:rsid w:val="21653849"/>
    <w:rsid w:val="2181787B"/>
    <w:rsid w:val="22607FB6"/>
    <w:rsid w:val="22D9A7C4"/>
    <w:rsid w:val="22DCE9ED"/>
    <w:rsid w:val="2351F67B"/>
    <w:rsid w:val="2468B592"/>
    <w:rsid w:val="25C28C96"/>
    <w:rsid w:val="268FFB25"/>
    <w:rsid w:val="2693F6D8"/>
    <w:rsid w:val="26CE48F6"/>
    <w:rsid w:val="27883B18"/>
    <w:rsid w:val="27A27361"/>
    <w:rsid w:val="27D8BCD1"/>
    <w:rsid w:val="2824B52B"/>
    <w:rsid w:val="28424011"/>
    <w:rsid w:val="2847FE6B"/>
    <w:rsid w:val="285B389A"/>
    <w:rsid w:val="285B580B"/>
    <w:rsid w:val="288A131C"/>
    <w:rsid w:val="28B0F09A"/>
    <w:rsid w:val="28B51298"/>
    <w:rsid w:val="29619B47"/>
    <w:rsid w:val="29951229"/>
    <w:rsid w:val="29DFB564"/>
    <w:rsid w:val="29E6BDA1"/>
    <w:rsid w:val="2A4267EF"/>
    <w:rsid w:val="2A49ECC2"/>
    <w:rsid w:val="2A6E0B50"/>
    <w:rsid w:val="2AB4DEB9"/>
    <w:rsid w:val="2BB01C3E"/>
    <w:rsid w:val="2C196ADD"/>
    <w:rsid w:val="2D41C02C"/>
    <w:rsid w:val="2D68DE3A"/>
    <w:rsid w:val="2D80DFE1"/>
    <w:rsid w:val="2E85F8D5"/>
    <w:rsid w:val="2E8F602B"/>
    <w:rsid w:val="2ECB21F6"/>
    <w:rsid w:val="2F345C96"/>
    <w:rsid w:val="2F732321"/>
    <w:rsid w:val="2F928151"/>
    <w:rsid w:val="300DB200"/>
    <w:rsid w:val="3069A63D"/>
    <w:rsid w:val="30F3E9DB"/>
    <w:rsid w:val="312AC18E"/>
    <w:rsid w:val="319AA835"/>
    <w:rsid w:val="322D8E6D"/>
    <w:rsid w:val="324B4797"/>
    <w:rsid w:val="327B4440"/>
    <w:rsid w:val="32B73243"/>
    <w:rsid w:val="32CEA296"/>
    <w:rsid w:val="32FA3660"/>
    <w:rsid w:val="33943336"/>
    <w:rsid w:val="33A6A3D4"/>
    <w:rsid w:val="341CB206"/>
    <w:rsid w:val="34C8A717"/>
    <w:rsid w:val="35CCAD7E"/>
    <w:rsid w:val="360093E5"/>
    <w:rsid w:val="365DD842"/>
    <w:rsid w:val="3680AE7A"/>
    <w:rsid w:val="36BC5F46"/>
    <w:rsid w:val="36F47A66"/>
    <w:rsid w:val="3773C77A"/>
    <w:rsid w:val="37AB8728"/>
    <w:rsid w:val="37DC7DAB"/>
    <w:rsid w:val="380F0349"/>
    <w:rsid w:val="3826A883"/>
    <w:rsid w:val="383E2612"/>
    <w:rsid w:val="38C9B4EA"/>
    <w:rsid w:val="38CE3ECF"/>
    <w:rsid w:val="391E1F6B"/>
    <w:rsid w:val="3979C540"/>
    <w:rsid w:val="397A252B"/>
    <w:rsid w:val="39B54447"/>
    <w:rsid w:val="3B0D940B"/>
    <w:rsid w:val="3CA6C453"/>
    <w:rsid w:val="3D093247"/>
    <w:rsid w:val="3D180DDB"/>
    <w:rsid w:val="3E2F0B27"/>
    <w:rsid w:val="3E6E373B"/>
    <w:rsid w:val="40A4E027"/>
    <w:rsid w:val="40CEEC01"/>
    <w:rsid w:val="417AF052"/>
    <w:rsid w:val="419E3BAD"/>
    <w:rsid w:val="42165D04"/>
    <w:rsid w:val="4228AA0C"/>
    <w:rsid w:val="4243560D"/>
    <w:rsid w:val="42C86CC3"/>
    <w:rsid w:val="430F3EC4"/>
    <w:rsid w:val="43597519"/>
    <w:rsid w:val="43A80470"/>
    <w:rsid w:val="43C3B417"/>
    <w:rsid w:val="43D56738"/>
    <w:rsid w:val="43F299A6"/>
    <w:rsid w:val="4424A740"/>
    <w:rsid w:val="4437CDFE"/>
    <w:rsid w:val="44429F25"/>
    <w:rsid w:val="4446953F"/>
    <w:rsid w:val="4455800E"/>
    <w:rsid w:val="44AA18B8"/>
    <w:rsid w:val="44C776DD"/>
    <w:rsid w:val="453EE4C9"/>
    <w:rsid w:val="45F93464"/>
    <w:rsid w:val="46268C51"/>
    <w:rsid w:val="462EDFE1"/>
    <w:rsid w:val="47274460"/>
    <w:rsid w:val="47352F1D"/>
    <w:rsid w:val="47603ADC"/>
    <w:rsid w:val="488832B7"/>
    <w:rsid w:val="48E9AE5B"/>
    <w:rsid w:val="496141F0"/>
    <w:rsid w:val="49BF29F2"/>
    <w:rsid w:val="49CAC58C"/>
    <w:rsid w:val="4A0CE659"/>
    <w:rsid w:val="4B2CAAC0"/>
    <w:rsid w:val="4B3CEC75"/>
    <w:rsid w:val="4BA25491"/>
    <w:rsid w:val="4BB9DE8D"/>
    <w:rsid w:val="4BC42EAA"/>
    <w:rsid w:val="4C0E9899"/>
    <w:rsid w:val="4C994CB4"/>
    <w:rsid w:val="4CADC742"/>
    <w:rsid w:val="4CF97286"/>
    <w:rsid w:val="4D5BE1DD"/>
    <w:rsid w:val="4DE00BE1"/>
    <w:rsid w:val="4E3AC449"/>
    <w:rsid w:val="4E3F2C75"/>
    <w:rsid w:val="4E577200"/>
    <w:rsid w:val="4E9B65F9"/>
    <w:rsid w:val="4EA1B564"/>
    <w:rsid w:val="4EB6335C"/>
    <w:rsid w:val="4EE73B35"/>
    <w:rsid w:val="4F0B8091"/>
    <w:rsid w:val="4F198B61"/>
    <w:rsid w:val="4F2CB074"/>
    <w:rsid w:val="4F442D50"/>
    <w:rsid w:val="4F713E43"/>
    <w:rsid w:val="4F99937B"/>
    <w:rsid w:val="4FA2C065"/>
    <w:rsid w:val="4FA9051F"/>
    <w:rsid w:val="4FB8AE66"/>
    <w:rsid w:val="4FFACD56"/>
    <w:rsid w:val="508E019A"/>
    <w:rsid w:val="51BDB223"/>
    <w:rsid w:val="51F5E7E7"/>
    <w:rsid w:val="51FD4470"/>
    <w:rsid w:val="5208C863"/>
    <w:rsid w:val="522DDC6B"/>
    <w:rsid w:val="524BB764"/>
    <w:rsid w:val="52B6202B"/>
    <w:rsid w:val="56078958"/>
    <w:rsid w:val="565F14B6"/>
    <w:rsid w:val="57ED505D"/>
    <w:rsid w:val="5857DD0E"/>
    <w:rsid w:val="5899AC06"/>
    <w:rsid w:val="58EFC2CE"/>
    <w:rsid w:val="58F84AC7"/>
    <w:rsid w:val="59071FC7"/>
    <w:rsid w:val="59D4B283"/>
    <w:rsid w:val="59E625DD"/>
    <w:rsid w:val="59F0DE35"/>
    <w:rsid w:val="5A36BC6A"/>
    <w:rsid w:val="5AF4227C"/>
    <w:rsid w:val="5AFD4F0A"/>
    <w:rsid w:val="5B3EC05C"/>
    <w:rsid w:val="5BD47300"/>
    <w:rsid w:val="5C0B0E40"/>
    <w:rsid w:val="5C25B6C3"/>
    <w:rsid w:val="5CF731EB"/>
    <w:rsid w:val="5DBAE266"/>
    <w:rsid w:val="5E9B810D"/>
    <w:rsid w:val="5EE8A8C7"/>
    <w:rsid w:val="5F600E79"/>
    <w:rsid w:val="5FE33650"/>
    <w:rsid w:val="5FE9FC57"/>
    <w:rsid w:val="603A4468"/>
    <w:rsid w:val="60838EBB"/>
    <w:rsid w:val="60DDAB7D"/>
    <w:rsid w:val="60FD832D"/>
    <w:rsid w:val="618E8498"/>
    <w:rsid w:val="61E14F69"/>
    <w:rsid w:val="61E1EFCE"/>
    <w:rsid w:val="62909BAE"/>
    <w:rsid w:val="62F9CA3A"/>
    <w:rsid w:val="630F4EA6"/>
    <w:rsid w:val="633A2727"/>
    <w:rsid w:val="633DB881"/>
    <w:rsid w:val="637621C9"/>
    <w:rsid w:val="63D73F41"/>
    <w:rsid w:val="641841A8"/>
    <w:rsid w:val="64186942"/>
    <w:rsid w:val="64245ED2"/>
    <w:rsid w:val="646702D5"/>
    <w:rsid w:val="64AB299F"/>
    <w:rsid w:val="65636CEC"/>
    <w:rsid w:val="65AEE04C"/>
    <w:rsid w:val="65C40662"/>
    <w:rsid w:val="670B4F16"/>
    <w:rsid w:val="678B547B"/>
    <w:rsid w:val="681232B9"/>
    <w:rsid w:val="691CB5E8"/>
    <w:rsid w:val="6938B1DF"/>
    <w:rsid w:val="69ADF624"/>
    <w:rsid w:val="69B0DAC0"/>
    <w:rsid w:val="6A374772"/>
    <w:rsid w:val="6B3D647C"/>
    <w:rsid w:val="6B621D7F"/>
    <w:rsid w:val="6BA975A2"/>
    <w:rsid w:val="6BF3DBE1"/>
    <w:rsid w:val="6CE5F0F5"/>
    <w:rsid w:val="6D498B1F"/>
    <w:rsid w:val="6DCC592D"/>
    <w:rsid w:val="6E9128CF"/>
    <w:rsid w:val="6EF1D0FA"/>
    <w:rsid w:val="6F3952A0"/>
    <w:rsid w:val="6F5A0D4F"/>
    <w:rsid w:val="6FAC3B39"/>
    <w:rsid w:val="6FD9C242"/>
    <w:rsid w:val="70AA9D8E"/>
    <w:rsid w:val="70C60E53"/>
    <w:rsid w:val="71ACA8BA"/>
    <w:rsid w:val="7235DE5D"/>
    <w:rsid w:val="723D706C"/>
    <w:rsid w:val="72C64850"/>
    <w:rsid w:val="73486FFF"/>
    <w:rsid w:val="73F04358"/>
    <w:rsid w:val="74065B62"/>
    <w:rsid w:val="74519A19"/>
    <w:rsid w:val="7490D164"/>
    <w:rsid w:val="766910EB"/>
    <w:rsid w:val="76731164"/>
    <w:rsid w:val="76CAB535"/>
    <w:rsid w:val="7847D20C"/>
    <w:rsid w:val="784B60DE"/>
    <w:rsid w:val="7882CF13"/>
    <w:rsid w:val="7951D6E8"/>
    <w:rsid w:val="79CDF154"/>
    <w:rsid w:val="7A403C24"/>
    <w:rsid w:val="7A76BC26"/>
    <w:rsid w:val="7AB09CA2"/>
    <w:rsid w:val="7AD7DF7F"/>
    <w:rsid w:val="7B3C042B"/>
    <w:rsid w:val="7B61CE10"/>
    <w:rsid w:val="7B959B65"/>
    <w:rsid w:val="7BAF2585"/>
    <w:rsid w:val="7BE77C0C"/>
    <w:rsid w:val="7C4C2813"/>
    <w:rsid w:val="7C6619BE"/>
    <w:rsid w:val="7C7DBA84"/>
    <w:rsid w:val="7CA03ACA"/>
    <w:rsid w:val="7D3348DF"/>
    <w:rsid w:val="7D91A1CE"/>
    <w:rsid w:val="7DD5C9B8"/>
    <w:rsid w:val="7E233F3B"/>
    <w:rsid w:val="7EA1A6C8"/>
    <w:rsid w:val="7ED451E8"/>
    <w:rsid w:val="7EFA38CC"/>
    <w:rsid w:val="7F5FFF14"/>
    <w:rsid w:val="7F6BF1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11882"/>
  <w15:chartTrackingRefBased/>
  <w15:docId w15:val="{77B80587-7C50-4759-8044-F1F1CADE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4" w:qFormat="1"/>
    <w:lsdException w:name="heading 2" w:uiPriority="4" w:semiHidden="1" w:unhideWhenUsed="1" w:qFormat="1"/>
    <w:lsdException w:name="heading 3" w:uiPriority="4" w:semiHidden="1" w:unhideWhenUsed="1" w:qFormat="1"/>
    <w:lsdException w:name="heading 4" w:uiPriority="4" w:semiHidden="1" w:unhideWhenUsed="1" w:qFormat="1"/>
    <w:lsdException w:name="heading 5" w:uiPriority="4"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semiHidden="1" w:unhideWhenUsed="1" w:qFormat="1"/>
    <w:lsdException w:name="List Number" w:uiPriority="9"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8"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next w:val="BodyText"/>
    <w:qFormat/>
    <w:rsid w:val="000F1D29"/>
    <w:pPr>
      <w:spacing w:line="360" w:lineRule="auto"/>
    </w:pPr>
    <w:rPr>
      <w:kern w:val="24"/>
      <w:sz w:val="22"/>
      <w:lang w:val="en-GB"/>
    </w:rPr>
  </w:style>
  <w:style w:type="paragraph" w:styleId="Heading1">
    <w:name w:val="heading 1"/>
    <w:basedOn w:val="Normal"/>
    <w:next w:val="Normal"/>
    <w:link w:val="Heading1Char"/>
    <w:uiPriority w:val="4"/>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link w:val="NoSpacingChar"/>
    <w:uiPriority w:val="3"/>
    <w:qFormat/>
    <w:pPr>
      <w:ind w:firstLine="0"/>
    </w:pPr>
  </w:style>
  <w:style w:type="character" w:styleId="Heading1Char" w:customStyle="1">
    <w:name w:val="Heading 1 Char"/>
    <w:basedOn w:val="DefaultParagraphFont"/>
    <w:link w:val="Heading1"/>
    <w:uiPriority w:val="4"/>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4"/>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kern w:val="24"/>
    </w:rPr>
  </w:style>
  <w:style w:type="character" w:styleId="Emphasis">
    <w:name w:val="Emphasis"/>
    <w:basedOn w:val="DefaultParagraphFont"/>
    <w:uiPriority w:val="20"/>
    <w:unhideWhenUsed/>
    <w:qFormat/>
    <w:rPr>
      <w:i/>
      <w:iCs/>
    </w:rPr>
  </w:style>
  <w:style w:type="character" w:styleId="Heading3Char" w:customStyle="1">
    <w:name w:val="Heading 3 Char"/>
    <w:basedOn w:val="DefaultParagraphFont"/>
    <w:link w:val="Heading3"/>
    <w:uiPriority w:val="4"/>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4"/>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4"/>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unhideWhenUsed/>
    <w:pPr>
      <w:spacing w:after="120"/>
      <w:ind w:firstLine="0"/>
    </w:pPr>
  </w:style>
  <w:style w:type="character" w:styleId="BodyTextChar" w:customStyle="1">
    <w:name w:val="Body Text Char"/>
    <w:basedOn w:val="DefaultParagraphFont"/>
    <w:link w:val="BodyText"/>
    <w:uiPriority w:val="99"/>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styleId="FooterChar" w:customStyle="1">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NoSpacingChar" w:customStyle="1">
    <w:name w:val="No Spacing Char"/>
    <w:aliases w:val="No Indent Char"/>
    <w:basedOn w:val="DefaultParagraphFont"/>
    <w:link w:val="NoSpacing"/>
    <w:uiPriority w:val="1"/>
    <w:rsid w:val="008E684F"/>
  </w:style>
  <w:style w:type="character" w:styleId="normaltextrun" w:customStyle="1">
    <w:name w:val="normaltextrun"/>
    <w:basedOn w:val="DefaultParagraphFont"/>
    <w:rsid w:val="00FB1C82"/>
  </w:style>
  <w:style w:type="character" w:styleId="spellingerror" w:customStyle="1">
    <w:name w:val="spellingerror"/>
    <w:basedOn w:val="DefaultParagraphFont"/>
    <w:rsid w:val="00FB1C82"/>
  </w:style>
  <w:style w:type="character" w:styleId="eop" w:customStyle="1">
    <w:name w:val="eop"/>
    <w:basedOn w:val="DefaultParagraphFont"/>
    <w:rsid w:val="00FB1C82"/>
  </w:style>
  <w:style w:type="paragraph" w:styleId="paragraph" w:customStyle="1">
    <w:name w:val="paragraph"/>
    <w:basedOn w:val="Normal"/>
    <w:rsid w:val="009F0FCB"/>
    <w:pPr>
      <w:spacing w:before="100" w:beforeAutospacing="1" w:after="100" w:afterAutospacing="1" w:line="240" w:lineRule="auto"/>
      <w:ind w:firstLine="0"/>
    </w:pPr>
    <w:rPr>
      <w:rFonts w:ascii="Times New Roman" w:hAnsi="Times New Roman" w:eastAsia="Times New Roman" w:cs="Times New Roman"/>
      <w:kern w:val="0"/>
      <w:lang w:eastAsia="ko-KR"/>
    </w:rPr>
  </w:style>
  <w:style w:type="character" w:styleId="contextualspellingandgrammarerror" w:customStyle="1">
    <w:name w:val="contextualspellingandgrammarerror"/>
    <w:basedOn w:val="DefaultParagraphFont"/>
    <w:rsid w:val="009F0FCB"/>
  </w:style>
  <w:style w:type="paragraph" w:styleId="Revision">
    <w:name w:val="Revision"/>
    <w:hidden/>
    <w:uiPriority w:val="99"/>
    <w:semiHidden/>
    <w:rsid w:val="00CC3DE6"/>
    <w:pPr>
      <w:spacing w:line="240" w:lineRule="auto"/>
      <w:ind w:firstLine="0"/>
    </w:pPr>
    <w:rPr>
      <w:kern w:val="24"/>
      <w:sz w:val="22"/>
      <w:lang w:val="en-GB"/>
    </w:rPr>
  </w:style>
  <w:style w:type="character" w:styleId="FollowedHyperlink">
    <w:name w:val="FollowedHyperlink"/>
    <w:basedOn w:val="DefaultParagraphFont"/>
    <w:uiPriority w:val="99"/>
    <w:semiHidden/>
    <w:unhideWhenUsed/>
    <w:rsid w:val="0043013D"/>
    <w:rPr>
      <w:color w:val="919191" w:themeColor="followedHyperlink"/>
      <w:u w:val="single"/>
    </w:rPr>
  </w:style>
  <w:style w:type="character" w:styleId="UnresolvedMention">
    <w:name w:val="Unresolved Mention"/>
    <w:basedOn w:val="DefaultParagraphFont"/>
    <w:uiPriority w:val="99"/>
    <w:semiHidden/>
    <w:unhideWhenUsed/>
    <w:rsid w:val="009E3B13"/>
    <w:rPr>
      <w:color w:val="605E5C"/>
      <w:shd w:val="clear" w:color="auto" w:fill="E1DFDD"/>
    </w:rPr>
  </w:style>
  <w:style w:type="character" w:styleId="un" w:customStyle="1">
    <w:name w:val="un"/>
    <w:basedOn w:val="DefaultParagraphFont"/>
    <w:rsid w:val="005D0522"/>
  </w:style>
  <w:style w:type="character" w:styleId="sac" w:customStyle="1">
    <w:name w:val="sac"/>
    <w:basedOn w:val="DefaultParagraphFont"/>
    <w:rsid w:val="005D0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4985">
      <w:bodyDiv w:val="1"/>
      <w:marLeft w:val="0"/>
      <w:marRight w:val="0"/>
      <w:marTop w:val="0"/>
      <w:marBottom w:val="0"/>
      <w:divBdr>
        <w:top w:val="none" w:sz="0" w:space="0" w:color="auto"/>
        <w:left w:val="none" w:sz="0" w:space="0" w:color="auto"/>
        <w:bottom w:val="none" w:sz="0" w:space="0" w:color="auto"/>
        <w:right w:val="none" w:sz="0" w:space="0" w:color="auto"/>
      </w:divBdr>
    </w:div>
    <w:div w:id="7401785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395512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240339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177148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18424325">
      <w:bodyDiv w:val="1"/>
      <w:marLeft w:val="0"/>
      <w:marRight w:val="0"/>
      <w:marTop w:val="0"/>
      <w:marBottom w:val="0"/>
      <w:divBdr>
        <w:top w:val="none" w:sz="0" w:space="0" w:color="auto"/>
        <w:left w:val="none" w:sz="0" w:space="0" w:color="auto"/>
        <w:bottom w:val="none" w:sz="0" w:space="0" w:color="auto"/>
        <w:right w:val="none" w:sz="0" w:space="0" w:color="auto"/>
      </w:divBdr>
      <w:divsChild>
        <w:div w:id="705302086">
          <w:marLeft w:val="0"/>
          <w:marRight w:val="0"/>
          <w:marTop w:val="0"/>
          <w:marBottom w:val="0"/>
          <w:divBdr>
            <w:top w:val="none" w:sz="0" w:space="0" w:color="auto"/>
            <w:left w:val="none" w:sz="0" w:space="0" w:color="auto"/>
            <w:bottom w:val="none" w:sz="0" w:space="0" w:color="auto"/>
            <w:right w:val="none" w:sz="0" w:space="0" w:color="auto"/>
          </w:divBdr>
        </w:div>
        <w:div w:id="900562473">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8028316">
      <w:bodyDiv w:val="1"/>
      <w:marLeft w:val="0"/>
      <w:marRight w:val="0"/>
      <w:marTop w:val="0"/>
      <w:marBottom w:val="0"/>
      <w:divBdr>
        <w:top w:val="none" w:sz="0" w:space="0" w:color="auto"/>
        <w:left w:val="none" w:sz="0" w:space="0" w:color="auto"/>
        <w:bottom w:val="none" w:sz="0" w:space="0" w:color="auto"/>
        <w:right w:val="none" w:sz="0" w:space="0" w:color="auto"/>
      </w:divBdr>
      <w:divsChild>
        <w:div w:id="491455749">
          <w:marLeft w:val="0"/>
          <w:marRight w:val="0"/>
          <w:marTop w:val="0"/>
          <w:marBottom w:val="0"/>
          <w:divBdr>
            <w:top w:val="none" w:sz="0" w:space="0" w:color="auto"/>
            <w:left w:val="none" w:sz="0" w:space="0" w:color="auto"/>
            <w:bottom w:val="none" w:sz="0" w:space="0" w:color="auto"/>
            <w:right w:val="none" w:sz="0" w:space="0" w:color="auto"/>
          </w:divBdr>
        </w:div>
        <w:div w:id="493883207">
          <w:marLeft w:val="0"/>
          <w:marRight w:val="0"/>
          <w:marTop w:val="0"/>
          <w:marBottom w:val="0"/>
          <w:divBdr>
            <w:top w:val="none" w:sz="0" w:space="0" w:color="auto"/>
            <w:left w:val="none" w:sz="0" w:space="0" w:color="auto"/>
            <w:bottom w:val="none" w:sz="0" w:space="0" w:color="auto"/>
            <w:right w:val="none" w:sz="0" w:space="0" w:color="auto"/>
          </w:divBdr>
        </w:div>
        <w:div w:id="596443658">
          <w:marLeft w:val="0"/>
          <w:marRight w:val="0"/>
          <w:marTop w:val="0"/>
          <w:marBottom w:val="0"/>
          <w:divBdr>
            <w:top w:val="none" w:sz="0" w:space="0" w:color="auto"/>
            <w:left w:val="none" w:sz="0" w:space="0" w:color="auto"/>
            <w:bottom w:val="none" w:sz="0" w:space="0" w:color="auto"/>
            <w:right w:val="none" w:sz="0" w:space="0" w:color="auto"/>
          </w:divBdr>
        </w:div>
        <w:div w:id="675545233">
          <w:marLeft w:val="0"/>
          <w:marRight w:val="0"/>
          <w:marTop w:val="0"/>
          <w:marBottom w:val="0"/>
          <w:divBdr>
            <w:top w:val="none" w:sz="0" w:space="0" w:color="auto"/>
            <w:left w:val="none" w:sz="0" w:space="0" w:color="auto"/>
            <w:bottom w:val="none" w:sz="0" w:space="0" w:color="auto"/>
            <w:right w:val="none" w:sz="0" w:space="0" w:color="auto"/>
          </w:divBdr>
        </w:div>
        <w:div w:id="831722393">
          <w:marLeft w:val="0"/>
          <w:marRight w:val="0"/>
          <w:marTop w:val="0"/>
          <w:marBottom w:val="0"/>
          <w:divBdr>
            <w:top w:val="none" w:sz="0" w:space="0" w:color="auto"/>
            <w:left w:val="none" w:sz="0" w:space="0" w:color="auto"/>
            <w:bottom w:val="none" w:sz="0" w:space="0" w:color="auto"/>
            <w:right w:val="none" w:sz="0" w:space="0" w:color="auto"/>
          </w:divBdr>
        </w:div>
        <w:div w:id="947355485">
          <w:marLeft w:val="0"/>
          <w:marRight w:val="0"/>
          <w:marTop w:val="0"/>
          <w:marBottom w:val="0"/>
          <w:divBdr>
            <w:top w:val="none" w:sz="0" w:space="0" w:color="auto"/>
            <w:left w:val="none" w:sz="0" w:space="0" w:color="auto"/>
            <w:bottom w:val="none" w:sz="0" w:space="0" w:color="auto"/>
            <w:right w:val="none" w:sz="0" w:space="0" w:color="auto"/>
          </w:divBdr>
        </w:div>
        <w:div w:id="968819723">
          <w:marLeft w:val="0"/>
          <w:marRight w:val="0"/>
          <w:marTop w:val="0"/>
          <w:marBottom w:val="0"/>
          <w:divBdr>
            <w:top w:val="none" w:sz="0" w:space="0" w:color="auto"/>
            <w:left w:val="none" w:sz="0" w:space="0" w:color="auto"/>
            <w:bottom w:val="none" w:sz="0" w:space="0" w:color="auto"/>
            <w:right w:val="none" w:sz="0" w:space="0" w:color="auto"/>
          </w:divBdr>
        </w:div>
        <w:div w:id="997654599">
          <w:marLeft w:val="0"/>
          <w:marRight w:val="0"/>
          <w:marTop w:val="0"/>
          <w:marBottom w:val="0"/>
          <w:divBdr>
            <w:top w:val="none" w:sz="0" w:space="0" w:color="auto"/>
            <w:left w:val="none" w:sz="0" w:space="0" w:color="auto"/>
            <w:bottom w:val="none" w:sz="0" w:space="0" w:color="auto"/>
            <w:right w:val="none" w:sz="0" w:space="0" w:color="auto"/>
          </w:divBdr>
        </w:div>
        <w:div w:id="1293825060">
          <w:marLeft w:val="0"/>
          <w:marRight w:val="0"/>
          <w:marTop w:val="0"/>
          <w:marBottom w:val="0"/>
          <w:divBdr>
            <w:top w:val="none" w:sz="0" w:space="0" w:color="auto"/>
            <w:left w:val="none" w:sz="0" w:space="0" w:color="auto"/>
            <w:bottom w:val="none" w:sz="0" w:space="0" w:color="auto"/>
            <w:right w:val="none" w:sz="0" w:space="0" w:color="auto"/>
          </w:divBdr>
        </w:div>
        <w:div w:id="1824006475">
          <w:marLeft w:val="0"/>
          <w:marRight w:val="0"/>
          <w:marTop w:val="0"/>
          <w:marBottom w:val="0"/>
          <w:divBdr>
            <w:top w:val="none" w:sz="0" w:space="0" w:color="auto"/>
            <w:left w:val="none" w:sz="0" w:space="0" w:color="auto"/>
            <w:bottom w:val="none" w:sz="0" w:space="0" w:color="auto"/>
            <w:right w:val="none" w:sz="0" w:space="0" w:color="auto"/>
          </w:divBdr>
        </w:div>
        <w:div w:id="1916501933">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38598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201748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193935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7562195">
      <w:bodyDiv w:val="1"/>
      <w:marLeft w:val="0"/>
      <w:marRight w:val="0"/>
      <w:marTop w:val="0"/>
      <w:marBottom w:val="0"/>
      <w:divBdr>
        <w:top w:val="none" w:sz="0" w:space="0" w:color="auto"/>
        <w:left w:val="none" w:sz="0" w:space="0" w:color="auto"/>
        <w:bottom w:val="none" w:sz="0" w:space="0" w:color="auto"/>
        <w:right w:val="none" w:sz="0" w:space="0" w:color="auto"/>
      </w:divBdr>
      <w:divsChild>
        <w:div w:id="283970096">
          <w:marLeft w:val="0"/>
          <w:marRight w:val="0"/>
          <w:marTop w:val="0"/>
          <w:marBottom w:val="0"/>
          <w:divBdr>
            <w:top w:val="none" w:sz="0" w:space="0" w:color="auto"/>
            <w:left w:val="none" w:sz="0" w:space="0" w:color="auto"/>
            <w:bottom w:val="none" w:sz="0" w:space="0" w:color="auto"/>
            <w:right w:val="none" w:sz="0" w:space="0" w:color="auto"/>
          </w:divBdr>
        </w:div>
        <w:div w:id="575241589">
          <w:marLeft w:val="0"/>
          <w:marRight w:val="0"/>
          <w:marTop w:val="0"/>
          <w:marBottom w:val="0"/>
          <w:divBdr>
            <w:top w:val="none" w:sz="0" w:space="0" w:color="auto"/>
            <w:left w:val="none" w:sz="0" w:space="0" w:color="auto"/>
            <w:bottom w:val="none" w:sz="0" w:space="0" w:color="auto"/>
            <w:right w:val="none" w:sz="0" w:space="0" w:color="auto"/>
          </w:divBdr>
        </w:div>
        <w:div w:id="793328425">
          <w:marLeft w:val="0"/>
          <w:marRight w:val="0"/>
          <w:marTop w:val="0"/>
          <w:marBottom w:val="0"/>
          <w:divBdr>
            <w:top w:val="none" w:sz="0" w:space="0" w:color="auto"/>
            <w:left w:val="none" w:sz="0" w:space="0" w:color="auto"/>
            <w:bottom w:val="none" w:sz="0" w:space="0" w:color="auto"/>
            <w:right w:val="none" w:sz="0" w:space="0" w:color="auto"/>
          </w:divBdr>
        </w:div>
        <w:div w:id="1456363536">
          <w:marLeft w:val="0"/>
          <w:marRight w:val="0"/>
          <w:marTop w:val="0"/>
          <w:marBottom w:val="0"/>
          <w:divBdr>
            <w:top w:val="none" w:sz="0" w:space="0" w:color="auto"/>
            <w:left w:val="none" w:sz="0" w:space="0" w:color="auto"/>
            <w:bottom w:val="none" w:sz="0" w:space="0" w:color="auto"/>
            <w:right w:val="none" w:sz="0" w:space="0" w:color="auto"/>
          </w:divBdr>
        </w:div>
      </w:divsChild>
    </w:div>
    <w:div w:id="2086761850">
      <w:bodyDiv w:val="1"/>
      <w:marLeft w:val="0"/>
      <w:marRight w:val="0"/>
      <w:marTop w:val="0"/>
      <w:marBottom w:val="0"/>
      <w:divBdr>
        <w:top w:val="none" w:sz="0" w:space="0" w:color="auto"/>
        <w:left w:val="none" w:sz="0" w:space="0" w:color="auto"/>
        <w:bottom w:val="none" w:sz="0" w:space="0" w:color="auto"/>
        <w:right w:val="none" w:sz="0" w:space="0" w:color="auto"/>
      </w:divBdr>
      <w:divsChild>
        <w:div w:id="107744319">
          <w:marLeft w:val="0"/>
          <w:marRight w:val="0"/>
          <w:marTop w:val="0"/>
          <w:marBottom w:val="0"/>
          <w:divBdr>
            <w:top w:val="none" w:sz="0" w:space="0" w:color="auto"/>
            <w:left w:val="none" w:sz="0" w:space="0" w:color="auto"/>
            <w:bottom w:val="none" w:sz="0" w:space="0" w:color="auto"/>
            <w:right w:val="none" w:sz="0" w:space="0" w:color="auto"/>
          </w:divBdr>
        </w:div>
        <w:div w:id="1789884741">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medium.com/@rahman.alif1/hacking-and-hacktivism-what-it-is-and-how-can-it-affect-us-611e3e341967" TargetMode="Externa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www.pythoncentral.io/introduction-to-tweepy-twitter-for-python/"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medium.com/@rahman.alif1/hacking-and-hacktivism-what-it-is-and-how-can-it-affect-us-611e3e341967" TargetMode="External" Id="rId14" /><Relationship Type="http://schemas.openxmlformats.org/officeDocument/2006/relationships/glossaryDocument" Target="glossary/document.xml" Id="rId22" /><Relationship Type="http://schemas.openxmlformats.org/officeDocument/2006/relationships/image" Target="/media/image3.png" Id="Rfd86ee6e463e4d13" /><Relationship Type="http://schemas.openxmlformats.org/officeDocument/2006/relationships/hyperlink" Target="https://medium.com/@rahman.alif1/hacking-and-hacktivism-what-it-is-and-how-can-it-affect-us-611e3e341967" TargetMode="External" Id="R8cea258e7c784934" /><Relationship Type="http://schemas.openxmlformats.org/officeDocument/2006/relationships/hyperlink" Target="http://www.cs.cornell.edu/home/llee/papers/sentiment.pdf" TargetMode="External" Id="R700cc625e8404776" /><Relationship Type="http://schemas.openxmlformats.org/officeDocument/2006/relationships/hyperlink" Target="https://open.library.ubc.ca/collections/ubctheses/24/items/1.0369285" TargetMode="External" Id="R456c815a4af14c40" /></Relationships>
</file>

<file path=word/_rels/footnotes.xml.rels><?xml version="1.0" encoding="UTF-8" standalone="yes"?>
<Relationships xmlns="http://schemas.openxmlformats.org/package/2006/relationships"><Relationship Id="rId2" Type="http://schemas.openxmlformats.org/officeDocument/2006/relationships/hyperlink" Target="https://scikit-learn.org/stable/modules/generated/sklearn.feature_extraction.text.CountVectorizer.html" TargetMode="External"/><Relationship Id="rId1" Type="http://schemas.openxmlformats.org/officeDocument/2006/relationships/hyperlink" Target="https://twitt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young\Library\Containers\com.microsoft.Word\Data\Library\Application%2520Support\Microsoft\Office\16.0\DTS\en-US%257bC7D21196-BF01-924C-88DB-A185F7BA853E%257d\%257bCF6C3FA8-F541-7146-92E7-B3AB037FB9CF%257dtf10002091.dotx" TargetMode="External"/></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E5DF5B19114860893DB7511B4C2D1C"/>
        <w:category>
          <w:name w:val="General"/>
          <w:gallery w:val="placeholder"/>
        </w:category>
        <w:types>
          <w:type w:val="bbPlcHdr"/>
        </w:types>
        <w:behaviors>
          <w:behavior w:val="content"/>
        </w:behaviors>
        <w:guid w:val="{A8198428-1CD8-4952-8C47-3B432AD2DD90}"/>
      </w:docPartPr>
      <w:docPartBody>
        <w:p w:rsidR="00000000" w:rsidRDefault="00714D58">
          <w:pPr>
            <w:pStyle w:val="C3E5DF5B19114860893DB7511B4C2D1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58"/>
    <w:rsid w:val="001F1D7F"/>
    <w:rsid w:val="00252B7D"/>
    <w:rsid w:val="00464B47"/>
    <w:rsid w:val="00490B07"/>
    <w:rsid w:val="0056780B"/>
    <w:rsid w:val="006A3F58"/>
    <w:rsid w:val="006A7898"/>
    <w:rsid w:val="00714D58"/>
    <w:rsid w:val="008C3159"/>
    <w:rsid w:val="00934B5A"/>
    <w:rsid w:val="009E53CE"/>
    <w:rsid w:val="00D23DEE"/>
    <w:rsid w:val="00E9055F"/>
    <w:rsid w:val="00E93A07"/>
    <w:rsid w:val="00F65F95"/>
    <w:rsid w:val="00F931B5"/>
    <w:rsid w:val="00FE64D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55C0CB119CA1439D5D0BD349EFF212">
    <w:name w:val="6955C0CB119CA1439D5D0BD349EFF212"/>
  </w:style>
  <w:style w:type="paragraph" w:customStyle="1" w:styleId="EE8E612E8A97C646BB808D1AE24DF972">
    <w:name w:val="EE8E612E8A97C646BB808D1AE24DF972"/>
  </w:style>
  <w:style w:type="paragraph" w:customStyle="1" w:styleId="0DA9A3E4DACEA24992F68598E789D8A3">
    <w:name w:val="0DA9A3E4DACEA24992F68598E789D8A3"/>
  </w:style>
  <w:style w:type="paragraph" w:customStyle="1" w:styleId="60A66FB2516D554DA1347DE64F088D3E">
    <w:name w:val="60A66FB2516D554DA1347DE64F088D3E"/>
  </w:style>
  <w:style w:type="character" w:styleId="Emphasis">
    <w:name w:val="Emphasis"/>
    <w:basedOn w:val="DefaultParagraphFont"/>
    <w:uiPriority w:val="20"/>
    <w:unhideWhenUsed/>
    <w:qFormat/>
    <w:rsid w:val="006A3F58"/>
    <w:rPr>
      <w:i/>
      <w:iCs/>
    </w:rPr>
  </w:style>
  <w:style w:type="paragraph" w:customStyle="1" w:styleId="5EE9AD8C07277D4EA361D3E4109D8521">
    <w:name w:val="5EE9AD8C07277D4EA361D3E4109D8521"/>
  </w:style>
  <w:style w:type="paragraph" w:customStyle="1" w:styleId="80C2274F834D084F94389EAE4C1B7E36">
    <w:name w:val="80C2274F834D084F94389EAE4C1B7E36"/>
  </w:style>
  <w:style w:type="paragraph" w:customStyle="1" w:styleId="D2E56E092BBE6C47B2C0FE0C04E7CE5D">
    <w:name w:val="D2E56E092BBE6C47B2C0FE0C04E7CE5D"/>
  </w:style>
  <w:style w:type="paragraph" w:customStyle="1" w:styleId="9A68F8A63C0B694788EAF5D4631A33FB">
    <w:name w:val="9A68F8A63C0B694788EAF5D4631A33FB"/>
  </w:style>
  <w:style w:type="paragraph" w:customStyle="1" w:styleId="B1DD9BEFAC52E2428D9361B9E4725763">
    <w:name w:val="B1DD9BEFAC52E2428D9361B9E4725763"/>
  </w:style>
  <w:style w:type="paragraph" w:customStyle="1" w:styleId="52C4BD0BD5599C45BA1E0D8AB6B368BB">
    <w:name w:val="52C4BD0BD5599C45BA1E0D8AB6B368BB"/>
  </w:style>
  <w:style w:type="paragraph" w:customStyle="1" w:styleId="00285CFB75F68D4C91E1A21E8761BD43">
    <w:name w:val="00285CFB75F68D4C91E1A21E8761BD43"/>
  </w:style>
  <w:style w:type="paragraph" w:customStyle="1" w:styleId="D1CD3EABD05CB745AF41B458FC8EA225">
    <w:name w:val="D1CD3EABD05CB745AF41B458FC8EA225"/>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B073E516AF8DE64481E4B4020E8068C1">
    <w:name w:val="B073E516AF8DE64481E4B4020E8068C1"/>
  </w:style>
  <w:style w:type="paragraph" w:customStyle="1" w:styleId="B9274C4E4FCB49448AB8C61B0023F9B0">
    <w:name w:val="B9274C4E4FCB49448AB8C61B0023F9B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5059F8428988F542A748F015332F2337">
    <w:name w:val="5059F8428988F542A748F015332F2337"/>
  </w:style>
  <w:style w:type="paragraph" w:customStyle="1" w:styleId="7D5E819DB93A264E9C8B68EF3B9C2A5E">
    <w:name w:val="7D5E819DB93A264E9C8B68EF3B9C2A5E"/>
  </w:style>
  <w:style w:type="paragraph" w:customStyle="1" w:styleId="05EC556D57F4D9479A7A64C1658B14E9">
    <w:name w:val="05EC556D57F4D9479A7A64C1658B14E9"/>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75ED7FC7B4C7F34DAE4D20582DB72D81">
    <w:name w:val="75ED7FC7B4C7F34DAE4D20582DB72D81"/>
  </w:style>
  <w:style w:type="paragraph" w:customStyle="1" w:styleId="105D91AADFF93C439992139DE30FE001">
    <w:name w:val="105D91AADFF93C439992139DE30FE001"/>
  </w:style>
  <w:style w:type="paragraph" w:customStyle="1" w:styleId="5D3A5C44C3CE0D4C8FE1D92F43718ECB">
    <w:name w:val="5D3A5C44C3CE0D4C8FE1D92F43718ECB"/>
  </w:style>
  <w:style w:type="paragraph" w:styleId="Bibliography">
    <w:name w:val="Bibliography"/>
    <w:basedOn w:val="Normal"/>
    <w:next w:val="Normal"/>
    <w:uiPriority w:val="37"/>
    <w:semiHidden/>
    <w:unhideWhenUsed/>
  </w:style>
  <w:style w:type="paragraph" w:customStyle="1" w:styleId="62D2F4123CD4CD42A9C18ECDE03ABE67">
    <w:name w:val="62D2F4123CD4CD42A9C18ECDE03ABE67"/>
  </w:style>
  <w:style w:type="paragraph" w:customStyle="1" w:styleId="6B837408418B9147B3D0AB4BF3BACDAD">
    <w:name w:val="6B837408418B9147B3D0AB4BF3BACDAD"/>
  </w:style>
  <w:style w:type="paragraph" w:customStyle="1" w:styleId="F5F9F31A0887784BA0BAD292D44DC24B">
    <w:name w:val="F5F9F31A0887784BA0BAD292D44DC24B"/>
  </w:style>
  <w:style w:type="paragraph" w:customStyle="1" w:styleId="DF7724AB44CBCD469E0D6D4CE60D8B3E">
    <w:name w:val="DF7724AB44CBCD469E0D6D4CE60D8B3E"/>
  </w:style>
  <w:style w:type="paragraph" w:customStyle="1" w:styleId="A650A7EF77CBEE40AF73AF159215E817">
    <w:name w:val="A650A7EF77CBEE40AF73AF159215E817"/>
  </w:style>
  <w:style w:type="paragraph" w:customStyle="1" w:styleId="ADC1F10211BEAC4897BB556011E64B30">
    <w:name w:val="ADC1F10211BEAC4897BB556011E64B30"/>
    <w:rsid w:val="006A3F58"/>
  </w:style>
  <w:style w:type="paragraph" w:customStyle="1" w:styleId="E0AB1F68617BDC4D990CD616B44EA5BE">
    <w:name w:val="E0AB1F68617BDC4D990CD616B44EA5BE"/>
    <w:rsid w:val="006A3F58"/>
  </w:style>
  <w:style w:type="paragraph" w:customStyle="1" w:styleId="E0EF307FA6A7C541BC73B934B264B9A3">
    <w:name w:val="E0EF307FA6A7C541BC73B934B264B9A3"/>
    <w:rsid w:val="006A3F58"/>
  </w:style>
  <w:style w:type="paragraph" w:customStyle="1" w:styleId="1C1F280D3169A247B461963EF76A1287">
    <w:name w:val="1C1F280D3169A247B461963EF76A1287"/>
    <w:rsid w:val="006A3F58"/>
  </w:style>
  <w:style w:type="paragraph" w:customStyle="1" w:styleId="E5F25A28129E97498DC4951D9958CA54">
    <w:name w:val="E5F25A28129E97498DC4951D9958CA54"/>
    <w:rsid w:val="006A3F58"/>
  </w:style>
  <w:style w:type="paragraph" w:customStyle="1" w:styleId="87FEEDC9D2AF9241AE77A8486620D60F">
    <w:name w:val="87FEEDC9D2AF9241AE77A8486620D60F"/>
    <w:rsid w:val="006A3F58"/>
  </w:style>
  <w:style w:type="paragraph" w:customStyle="1" w:styleId="0739F25C23ED2649BA9364DF04A78C08">
    <w:name w:val="0739F25C23ED2649BA9364DF04A78C08"/>
    <w:rsid w:val="006A3F58"/>
  </w:style>
  <w:style w:type="paragraph" w:customStyle="1" w:styleId="0D097FE1182EA64C8ED0840227291953">
    <w:name w:val="0D097FE1182EA64C8ED0840227291953"/>
    <w:rsid w:val="006A3F58"/>
  </w:style>
  <w:style w:type="paragraph" w:customStyle="1" w:styleId="FC8FF8CDA471014EA9F0731F18D19EFB">
    <w:name w:val="FC8FF8CDA471014EA9F0731F18D19EFB"/>
    <w:rsid w:val="006A3F58"/>
  </w:style>
  <w:style w:type="paragraph" w:customStyle="1" w:styleId="C3E5DF5B19114860893DB7511B4C2D1C">
    <w:name w:val="C3E5DF5B19114860893DB7511B4C2D1C"/>
    <w:pPr>
      <w:spacing w:after="160" w:line="259" w:lineRule="auto"/>
    </w:pPr>
    <w:rPr>
      <w:sz w:val="22"/>
      <w:szCs w:val="22"/>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4675D9D7D1054744B074F7A66DE89A64" ma:contentTypeVersion="8" ma:contentTypeDescription="Een nieuw document maken." ma:contentTypeScope="" ma:versionID="86c90e661eaa60dd7a148bb7984b731b">
  <xsd:schema xmlns:xsd="http://www.w3.org/2001/XMLSchema" xmlns:xs="http://www.w3.org/2001/XMLSchema" xmlns:p="http://schemas.microsoft.com/office/2006/metadata/properties" xmlns:ns2="d7849a54-8f0b-4f8d-9bb8-3466c208da4f" xmlns:ns3="d887c441-acfc-4eae-a08f-b5b932c729a2" targetNamespace="http://schemas.microsoft.com/office/2006/metadata/properties" ma:root="true" ma:fieldsID="8521125b35374b4fc907d65336a7e6c8" ns2:_="" ns3:_="">
    <xsd:import namespace="d7849a54-8f0b-4f8d-9bb8-3466c208da4f"/>
    <xsd:import namespace="d887c441-acfc-4eae-a08f-b5b932c729a2"/>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849a54-8f0b-4f8d-9bb8-3466c208da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87c441-acfc-4eae-a08f-b5b932c729a2"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6.xml><?xml version="1.0" encoding="utf-8"?>
<ct:contentTypeSchema xmlns:ct="http://schemas.microsoft.com/office/2006/metadata/contentType" xmlns:ma="http://schemas.microsoft.com/office/2006/metadata/properties/metaAttributes" ct:_="" ma:_="" ma:contentTypeName="Document" ma:contentTypeID="0x0101004675D9D7D1054744B074F7A66DE89A64" ma:contentTypeVersion="8" ma:contentTypeDescription="Een nieuw document maken." ma:contentTypeScope="" ma:versionID="86c90e661eaa60dd7a148bb7984b731b">
  <xsd:schema xmlns:xsd="http://www.w3.org/2001/XMLSchema" xmlns:xs="http://www.w3.org/2001/XMLSchema" xmlns:p="http://schemas.microsoft.com/office/2006/metadata/properties" xmlns:ns2="d7849a54-8f0b-4f8d-9bb8-3466c208da4f" xmlns:ns3="d887c441-acfc-4eae-a08f-b5b932c729a2" targetNamespace="http://schemas.microsoft.com/office/2006/metadata/properties" ma:root="true" ma:fieldsID="8521125b35374b4fc907d65336a7e6c8" ns2:_="" ns3:_="">
    <xsd:import namespace="d7849a54-8f0b-4f8d-9bb8-3466c208da4f"/>
    <xsd:import namespace="d887c441-acfc-4eae-a08f-b5b932c729a2"/>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849a54-8f0b-4f8d-9bb8-3466c208da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87c441-acfc-4eae-a08f-b5b932c729a2"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3CBE17-E5BB-45CE-8590-D3FA11AA3C80}">
  <ds:schemaRefs>
    <ds:schemaRef ds:uri="http://schemas.openxmlformats.org/officeDocument/2006/bibliography"/>
  </ds:schemaRefs>
</ds:datastoreItem>
</file>

<file path=customXml/itemProps2.xml><?xml version="1.0" encoding="utf-8"?>
<ds:datastoreItem xmlns:ds="http://schemas.openxmlformats.org/officeDocument/2006/customXml" ds:itemID="{851B8845-0A91-4A8C-9789-3F06B84CF97B}"/>
</file>

<file path=customXml/itemProps3.xml><?xml version="1.0" encoding="utf-8"?>
<ds:datastoreItem xmlns:ds="http://schemas.openxmlformats.org/officeDocument/2006/customXml" ds:itemID="{2BB461AB-AE83-4951-A632-28AB7BA553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223BF9-C29C-4340-BD5B-A9B3B867C42A}">
  <ds:schemaRefs>
    <ds:schemaRef ds:uri="http://schemas.microsoft.com/sharepoint/v3/contenttype/forms"/>
  </ds:schemaRefs>
</ds:datastoreItem>
</file>

<file path=customXml/itemProps5.xml><?xml version="1.0" encoding="utf-8"?>
<ds:datastoreItem xmlns:ds="http://schemas.openxmlformats.org/officeDocument/2006/customXml" ds:itemID="{C73CBE17-E5BB-45CE-8590-D3FA11AA3C80}">
  <ds:schemaRefs>
    <ds:schemaRef ds:uri="http://schemas.openxmlformats.org/officeDocument/2006/bibliography"/>
  </ds:schemaRefs>
</ds:datastoreItem>
</file>

<file path=customXml/itemProps6.xml><?xml version="1.0" encoding="utf-8"?>
<ds:datastoreItem xmlns:ds="http://schemas.openxmlformats.org/officeDocument/2006/customXml" ds:itemID="{4773A75F-8905-4DEC-83D2-9AAD0A295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849a54-8f0b-4f8d-9bb8-3466c208da4f"/>
    <ds:schemaRef ds:uri="d887c441-acfc-4eae-a08f-b5b932c729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BB461AB-AE83-4951-A632-28AB7BA553B0}">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6F223BF9-C29C-4340-BD5B-A9B3B867C42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%257bCF6C3FA8-F541-7146-92E7-B3AB037FB9CF%257dtf10002091.dotx</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hacktivist classification</dc:title>
  <dc:subject/>
  <dc:creator>한보영</dc:creator>
  <cp:keywords/>
  <dc:description/>
  <cp:lastModifiedBy>Lion Sjin Tjoe, M.V. (16121538)</cp:lastModifiedBy>
  <cp:revision>359</cp:revision>
  <cp:lastPrinted>2019-01-15T17:14:00Z</cp:lastPrinted>
  <dcterms:created xsi:type="dcterms:W3CDTF">2019-01-14T13:32:00Z</dcterms:created>
  <dcterms:modified xsi:type="dcterms:W3CDTF">2019-01-15T23:56:30Z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ContentTypeId">
    <vt:lpwstr>0x0101004675D9D7D1054744B074F7A66DE89A64</vt:lpwstr>
  </property>
  <property fmtid="{D5CDD505-2E9C-101B-9397-08002B2CF9AE}" pid="4" name="AuthorIds_UIVersion_12288">
    <vt:lpwstr>13,14,16</vt:lpwstr>
  </property>
  <property fmtid="{D5CDD505-2E9C-101B-9397-08002B2CF9AE}" pid="5" name="AuthorIds_UIVersion_12800">
    <vt:lpwstr>13</vt:lpwstr>
  </property>
  <property fmtid="{D5CDD505-2E9C-101B-9397-08002B2CF9AE}" pid="6" name="AuthorIds_UIVersion_30720">
    <vt:lpwstr>16</vt:lpwstr>
  </property>
  <property fmtid="{D5CDD505-2E9C-101B-9397-08002B2CF9AE}" pid="7" name="AuthorIds_UIVersion_31744">
    <vt:lpwstr>13</vt:lpwstr>
  </property>
  <property fmtid="{D5CDD505-2E9C-101B-9397-08002B2CF9AE}" pid="8" name="AuthorIds_UIVersion_34304">
    <vt:lpwstr>16</vt:lpwstr>
  </property>
  <property fmtid="{D5CDD505-2E9C-101B-9397-08002B2CF9AE}" pid="9" name="AuthorIds_UIVersion_35840">
    <vt:lpwstr>13</vt:lpwstr>
  </property>
  <property fmtid="{D5CDD505-2E9C-101B-9397-08002B2CF9AE}" pid="10" name="AuthorIds_UIVersion_36864">
    <vt:lpwstr>13,16</vt:lpwstr>
  </property>
  <property fmtid="{D5CDD505-2E9C-101B-9397-08002B2CF9AE}" pid="11" name="AuthorIds_UIVersion_37888">
    <vt:lpwstr>13,12</vt:lpwstr>
  </property>
  <property fmtid="{D5CDD505-2E9C-101B-9397-08002B2CF9AE}" pid="12" name="AuthorIds_UIVersion_39936">
    <vt:lpwstr>16</vt:lpwstr>
  </property>
  <property fmtid="{D5CDD505-2E9C-101B-9397-08002B2CF9AE}" pid="13" name="AuthorIds_UIVersion_40448">
    <vt:lpwstr>16</vt:lpwstr>
  </property>
  <property fmtid="{D5CDD505-2E9C-101B-9397-08002B2CF9AE}" pid="14" name="AuthorIds_UIVersion_2560">
    <vt:lpwstr>16</vt:lpwstr>
  </property>
  <property fmtid="{D5CDD505-2E9C-101B-9397-08002B2CF9AE}" pid="15" name="AuthorIds_UIVersion_5120">
    <vt:lpwstr>16,12</vt:lpwstr>
  </property>
  <property fmtid="{D5CDD505-2E9C-101B-9397-08002B2CF9AE}" pid="16" name="AuthorIds_UIVersion_7680">
    <vt:lpwstr>13,16</vt:lpwstr>
  </property>
  <property fmtid="{D5CDD505-2E9C-101B-9397-08002B2CF9AE}" pid="17" name="AuthorIds_UIVersion_8192">
    <vt:lpwstr>13</vt:lpwstr>
  </property>
  <property fmtid="{D5CDD505-2E9C-101B-9397-08002B2CF9AE}" pid="18" name="AuthorIds_UIVersion_10240">
    <vt:lpwstr>13,16</vt:lpwstr>
  </property>
  <property fmtid="{D5CDD505-2E9C-101B-9397-08002B2CF9AE}" pid="19" name="AuthorIds_UIVersion_11264">
    <vt:lpwstr>13</vt:lpwstr>
  </property>
  <property fmtid="{D5CDD505-2E9C-101B-9397-08002B2CF9AE}" pid="20" name="AuthorIds_UIVersion_11776">
    <vt:lpwstr>16</vt:lpwstr>
  </property>
  <property fmtid="{D5CDD505-2E9C-101B-9397-08002B2CF9AE}" pid="21" name="AuthorIds_UIVersion_13312">
    <vt:lpwstr>16</vt:lpwstr>
  </property>
  <property fmtid="{D5CDD505-2E9C-101B-9397-08002B2CF9AE}" pid="22" name="AuthorIds_UIVersion_15360">
    <vt:lpwstr>13</vt:lpwstr>
  </property>
  <property fmtid="{D5CDD505-2E9C-101B-9397-08002B2CF9AE}" pid="23" name="AuthorIds_UIVersion_1024">
    <vt:lpwstr>12</vt:lpwstr>
  </property>
  <property fmtid="{D5CDD505-2E9C-101B-9397-08002B2CF9AE}" pid="24" name="AuthorIds_UIVersion_10752">
    <vt:lpwstr>15,12,6</vt:lpwstr>
  </property>
  <property fmtid="{D5CDD505-2E9C-101B-9397-08002B2CF9AE}" pid="25" name="AuthorIds_UIVersion_18944">
    <vt:lpwstr>6,16,12</vt:lpwstr>
  </property>
  <property fmtid="{D5CDD505-2E9C-101B-9397-08002B2CF9AE}" pid="26" name="AuthorIds_UIVersion_19456">
    <vt:lpwstr>16</vt:lpwstr>
  </property>
  <property fmtid="{D5CDD505-2E9C-101B-9397-08002B2CF9AE}" pid="27" name="AuthorIds_UIVersion_20480">
    <vt:lpwstr>16,12</vt:lpwstr>
  </property>
  <property fmtid="{D5CDD505-2E9C-101B-9397-08002B2CF9AE}" pid="28" name="AuthorIds_UIVersion_20992">
    <vt:lpwstr>16</vt:lpwstr>
  </property>
  <property fmtid="{D5CDD505-2E9C-101B-9397-08002B2CF9AE}" pid="29" name="AuthorIds_UIVersion_21504">
    <vt:lpwstr>12</vt:lpwstr>
  </property>
  <property fmtid="{D5CDD505-2E9C-101B-9397-08002B2CF9AE}" pid="30" name="AuthorIds_UIVersion_22016">
    <vt:lpwstr>12,6</vt:lpwstr>
  </property>
  <property fmtid="{D5CDD505-2E9C-101B-9397-08002B2CF9AE}" pid="31" name="AuthorIds_UIVersion_22528">
    <vt:lpwstr>12,6</vt:lpwstr>
  </property>
  <property fmtid="{D5CDD505-2E9C-101B-9397-08002B2CF9AE}" pid="32" name="AuthorIds_UIVersion_23040">
    <vt:lpwstr>12</vt:lpwstr>
  </property>
  <property fmtid="{D5CDD505-2E9C-101B-9397-08002B2CF9AE}" pid="33" name="AuthorIds_UIVersion_23552">
    <vt:lpwstr>12,6</vt:lpwstr>
  </property>
  <property fmtid="{D5CDD505-2E9C-101B-9397-08002B2CF9AE}" pid="34" name="AuthorIds_UIVersion_24064">
    <vt:lpwstr>12</vt:lpwstr>
  </property>
  <property fmtid="{D5CDD505-2E9C-101B-9397-08002B2CF9AE}" pid="35" name="AuthorIds_UIVersion_32768">
    <vt:lpwstr>13,6</vt:lpwstr>
  </property>
  <property fmtid="{D5CDD505-2E9C-101B-9397-08002B2CF9AE}" pid="36" name="AuthorIds_UIVersion_33280">
    <vt:lpwstr>13</vt:lpwstr>
  </property>
  <property fmtid="{D5CDD505-2E9C-101B-9397-08002B2CF9AE}" pid="37" name="AuthorIds_UIVersion_33792">
    <vt:lpwstr>12</vt:lpwstr>
  </property>
  <property fmtid="{D5CDD505-2E9C-101B-9397-08002B2CF9AE}" pid="38" name="AuthorIds_UIVersion_34816">
    <vt:lpwstr>12</vt:lpwstr>
  </property>
  <property fmtid="{D5CDD505-2E9C-101B-9397-08002B2CF9AE}" pid="39" name="AuthorIds_UIVersion_35328">
    <vt:lpwstr>12</vt:lpwstr>
  </property>
  <property fmtid="{D5CDD505-2E9C-101B-9397-08002B2CF9AE}" pid="40" name="AuthorIds_UIVersion_36352">
    <vt:lpwstr>6</vt:lpwstr>
  </property>
  <property fmtid="{D5CDD505-2E9C-101B-9397-08002B2CF9AE}" pid="41" name="AuthorIds_UIVersion_37376">
    <vt:lpwstr>12</vt:lpwstr>
  </property>
  <property fmtid="{D5CDD505-2E9C-101B-9397-08002B2CF9AE}" pid="42" name="AuthorIds_UIVersion_38400">
    <vt:lpwstr>6</vt:lpwstr>
  </property>
  <property fmtid="{D5CDD505-2E9C-101B-9397-08002B2CF9AE}" pid="43" name="AuthorIds_UIVersion_38912">
    <vt:lpwstr>12</vt:lpwstr>
  </property>
  <property fmtid="{D5CDD505-2E9C-101B-9397-08002B2CF9AE}" pid="44" name="AuthorIds_UIVersion_39424">
    <vt:lpwstr>12</vt:lpwstr>
  </property>
  <property fmtid="{D5CDD505-2E9C-101B-9397-08002B2CF9AE}" pid="45" name="AuthorIds_UIVersion_45056">
    <vt:lpwstr>6,12</vt:lpwstr>
  </property>
  <property fmtid="{D5CDD505-2E9C-101B-9397-08002B2CF9AE}" pid="46" name="AuthorIds_UIVersion_46592">
    <vt:lpwstr>6</vt:lpwstr>
  </property>
  <property fmtid="{D5CDD505-2E9C-101B-9397-08002B2CF9AE}" pid="47" name="AuthorIds_UIVersion_47104">
    <vt:lpwstr>6,12</vt:lpwstr>
  </property>
  <property fmtid="{D5CDD505-2E9C-101B-9397-08002B2CF9AE}" pid="48" name="AuthorIds_UIVersion_48128">
    <vt:lpwstr>6</vt:lpwstr>
  </property>
  <property fmtid="{D5CDD505-2E9C-101B-9397-08002B2CF9AE}" pid="49" name="AuthorIds_UIVersion_48640">
    <vt:lpwstr>12</vt:lpwstr>
  </property>
  <property fmtid="{D5CDD505-2E9C-101B-9397-08002B2CF9AE}" pid="50" name="AuthorIds_UIVersion_49152">
    <vt:lpwstr>6</vt:lpwstr>
  </property>
  <property fmtid="{D5CDD505-2E9C-101B-9397-08002B2CF9AE}" pid="51" name="AuthorIds_UIVersion_49664">
    <vt:lpwstr>12</vt:lpwstr>
  </property>
  <property fmtid="{D5CDD505-2E9C-101B-9397-08002B2CF9AE}" pid="52" name="AuthorIds_UIVersion_50176">
    <vt:lpwstr>6</vt:lpwstr>
  </property>
  <property fmtid="{D5CDD505-2E9C-101B-9397-08002B2CF9AE}" pid="53" name="AuthorIds_UIVersion_50688">
    <vt:lpwstr>6,12</vt:lpwstr>
  </property>
  <property fmtid="{D5CDD505-2E9C-101B-9397-08002B2CF9AE}" pid="54" name="AuthorIds_UIVersion_51712">
    <vt:lpwstr>6</vt:lpwstr>
  </property>
  <property fmtid="{D5CDD505-2E9C-101B-9397-08002B2CF9AE}" pid="55" name="AuthorIds_UIVersion_52736">
    <vt:lpwstr>6,12</vt:lpwstr>
  </property>
  <property fmtid="{D5CDD505-2E9C-101B-9397-08002B2CF9AE}" pid="56" name="AuthorIds_UIVersion_53248">
    <vt:lpwstr>6</vt:lpwstr>
  </property>
  <property fmtid="{D5CDD505-2E9C-101B-9397-08002B2CF9AE}" pid="57" name="AuthorIds_UIVersion_53760">
    <vt:lpwstr>6</vt:lpwstr>
  </property>
  <property fmtid="{D5CDD505-2E9C-101B-9397-08002B2CF9AE}" pid="58" name="AuthorIds_UIVersion_57856">
    <vt:lpwstr>16</vt:lpwstr>
  </property>
  <property fmtid="{D5CDD505-2E9C-101B-9397-08002B2CF9AE}" pid="59" name="AuthorIds_UIVersion_58368">
    <vt:lpwstr>16</vt:lpwstr>
  </property>
  <property fmtid="{D5CDD505-2E9C-101B-9397-08002B2CF9AE}" pid="60" name="AuthorIds_UIVersion_58880">
    <vt:lpwstr>16</vt:lpwstr>
  </property>
  <property fmtid="{D5CDD505-2E9C-101B-9397-08002B2CF9AE}" pid="61" name="AuthorIds_UIVersion_59392">
    <vt:lpwstr>16</vt:lpwstr>
  </property>
  <property fmtid="{D5CDD505-2E9C-101B-9397-08002B2CF9AE}" pid="62" name="AuthorIds_UIVersion_59904">
    <vt:lpwstr>12</vt:lpwstr>
  </property>
  <property fmtid="{D5CDD505-2E9C-101B-9397-08002B2CF9AE}" pid="63" name="AuthorIds_UIVersion_60416">
    <vt:lpwstr>16</vt:lpwstr>
  </property>
  <property fmtid="{D5CDD505-2E9C-101B-9397-08002B2CF9AE}" pid="64" name="AuthorIds_UIVersion_60928">
    <vt:lpwstr>16</vt:lpwstr>
  </property>
  <property fmtid="{D5CDD505-2E9C-101B-9397-08002B2CF9AE}" pid="65" name="AuthorIds_UIVersion_61440">
    <vt:lpwstr>16</vt:lpwstr>
  </property>
  <property fmtid="{D5CDD505-2E9C-101B-9397-08002B2CF9AE}" pid="66" name="AuthorIds_UIVersion_61952">
    <vt:lpwstr>12</vt:lpwstr>
  </property>
  <property fmtid="{D5CDD505-2E9C-101B-9397-08002B2CF9AE}" pid="67" name="AuthorIds_UIVersion_62464">
    <vt:lpwstr>16</vt:lpwstr>
  </property>
  <property fmtid="{D5CDD505-2E9C-101B-9397-08002B2CF9AE}" pid="68" name="AuthorIds_UIVersion_62976">
    <vt:lpwstr>12,16</vt:lpwstr>
  </property>
  <property fmtid="{D5CDD505-2E9C-101B-9397-08002B2CF9AE}" pid="69" name="AuthorIds_UIVersion_63488">
    <vt:lpwstr>12</vt:lpwstr>
  </property>
  <property fmtid="{D5CDD505-2E9C-101B-9397-08002B2CF9AE}" pid="70" name="AuthorIds_UIVersion_64512">
    <vt:lpwstr>12</vt:lpwstr>
  </property>
  <property fmtid="{D5CDD505-2E9C-101B-9397-08002B2CF9AE}" pid="71" name="AuthorIds_UIVersion_65536">
    <vt:lpwstr>6</vt:lpwstr>
  </property>
  <property fmtid="{D5CDD505-2E9C-101B-9397-08002B2CF9AE}" pid="72" name="AuthorIds_UIVersion_66048">
    <vt:lpwstr>16</vt:lpwstr>
  </property>
  <property fmtid="{D5CDD505-2E9C-101B-9397-08002B2CF9AE}" pid="73" name="AuthorIds_UIVersion_67072">
    <vt:lpwstr>12</vt:lpwstr>
  </property>
  <property fmtid="{D5CDD505-2E9C-101B-9397-08002B2CF9AE}" pid="74" name="AuthorIds_UIVersion_67584">
    <vt:lpwstr>16</vt:lpwstr>
  </property>
  <property fmtid="{D5CDD505-2E9C-101B-9397-08002B2CF9AE}" pid="75" name="AuthorIds_UIVersion_68096">
    <vt:lpwstr>16</vt:lpwstr>
  </property>
  <property fmtid="{D5CDD505-2E9C-101B-9397-08002B2CF9AE}" pid="77" name="AuthorIds_UIVersion_69632">
    <vt:lpwstr>16</vt:lpwstr>
  </property>
</Properties>
</file>